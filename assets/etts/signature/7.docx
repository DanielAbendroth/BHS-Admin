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BE7" w:rsidRDefault="00DF4BE7" w:rsidP="00C66A5B">
      <w:pPr>
        <w:jc w:val="center"/>
        <w:rPr>
          <w:ins w:id="0" w:author="Colin Peeler" w:date="2012-10-15T13:56:00Z"/>
          <w:b/>
        </w:rPr>
      </w:pPr>
      <w:proofErr w:type="spellStart"/>
      <w:ins w:id="1" w:author="Colin Peeler" w:date="2012-10-15T13:55:00Z">
        <w:r>
          <w:rPr>
            <w:b/>
          </w:rPr>
          <w:t>WebBased</w:t>
        </w:r>
        <w:proofErr w:type="spellEnd"/>
        <w:r>
          <w:rPr>
            <w:b/>
          </w:rPr>
          <w:t xml:space="preserve"> Employee </w:t>
        </w:r>
      </w:ins>
      <w:ins w:id="2" w:author="Colin Peeler" w:date="2012-10-15T13:56:00Z">
        <w:r>
          <w:rPr>
            <w:b/>
          </w:rPr>
          <w:t xml:space="preserve">Training </w:t>
        </w:r>
      </w:ins>
      <w:ins w:id="3" w:author="Colin Peeler" w:date="2012-10-15T13:55:00Z">
        <w:r>
          <w:rPr>
            <w:b/>
          </w:rPr>
          <w:t xml:space="preserve">Tracking System </w:t>
        </w:r>
      </w:ins>
    </w:p>
    <w:p w:rsidR="001C48B0" w:rsidRDefault="00DF4BE7" w:rsidP="00DF4BE7">
      <w:pPr>
        <w:rPr>
          <w:ins w:id="4" w:author="Colin Peeler" w:date="2012-10-15T14:09:00Z"/>
        </w:rPr>
        <w:pPrChange w:id="5" w:author="Colin Peeler" w:date="2012-10-15T14:00:00Z">
          <w:pPr>
            <w:jc w:val="center"/>
          </w:pPr>
        </w:pPrChange>
      </w:pPr>
      <w:ins w:id="6" w:author="Colin Peeler" w:date="2012-10-15T13:56:00Z">
        <w:r>
          <w:t xml:space="preserve">Below are the criteria for 4 distinct phases of employment with Behavior Solutions, Inc. </w:t>
        </w:r>
      </w:ins>
      <w:ins w:id="7" w:author="Colin Peeler" w:date="2012-10-15T14:00:00Z">
        <w:r>
          <w:t xml:space="preserve"> 1. </w:t>
        </w:r>
      </w:ins>
      <w:ins w:id="8" w:author="Colin Peeler" w:date="2012-10-15T13:57:00Z">
        <w:r>
          <w:t xml:space="preserve">Prior to </w:t>
        </w:r>
      </w:ins>
      <w:ins w:id="9" w:author="Colin Peeler" w:date="2012-10-15T13:56:00Z">
        <w:r>
          <w:t xml:space="preserve">Attending any Sessions, </w:t>
        </w:r>
      </w:ins>
      <w:ins w:id="10" w:author="Colin Peeler" w:date="2012-10-15T13:57:00Z">
        <w:r>
          <w:t xml:space="preserve">2. Prior to Running Sessions </w:t>
        </w:r>
        <w:proofErr w:type="gramStart"/>
        <w:r>
          <w:t>Solo</w:t>
        </w:r>
        <w:proofErr w:type="gramEnd"/>
        <w:r>
          <w:t xml:space="preserve"> (overlapping), 3.</w:t>
        </w:r>
      </w:ins>
      <w:ins w:id="11" w:author="Colin Peeler" w:date="2012-10-15T13:58:00Z">
        <w:r>
          <w:t xml:space="preserve"> </w:t>
        </w:r>
        <w:proofErr w:type="gramStart"/>
        <w:r>
          <w:t>Running Sessions Solo, 4.</w:t>
        </w:r>
        <w:proofErr w:type="gramEnd"/>
        <w:r>
          <w:t xml:space="preserve"> </w:t>
        </w:r>
        <w:proofErr w:type="gramStart"/>
        <w:r>
          <w:t>Behavior Consultant</w:t>
        </w:r>
      </w:ins>
      <w:ins w:id="12" w:author="Colin Peeler" w:date="2012-10-15T14:00:00Z">
        <w:r>
          <w:t>.</w:t>
        </w:r>
        <w:proofErr w:type="gramEnd"/>
        <w:r>
          <w:t xml:space="preserve"> The 4 stages are </w:t>
        </w:r>
        <w:r w:rsidRPr="00DF4BE7">
          <w:rPr>
            <w:u w:val="single"/>
            <w:rPrChange w:id="13" w:author="Colin Peeler" w:date="2012-10-15T14:01:00Z">
              <w:rPr/>
            </w:rPrChange>
          </w:rPr>
          <w:t>underlined</w:t>
        </w:r>
        <w:r>
          <w:t xml:space="preserve"> and </w:t>
        </w:r>
        <w:r w:rsidRPr="00DF4BE7">
          <w:rPr>
            <w:b/>
          </w:rPr>
          <w:t>bold</w:t>
        </w:r>
      </w:ins>
      <w:ins w:id="14" w:author="Colin Peeler" w:date="2012-10-15T14:01:00Z">
        <w:r>
          <w:rPr>
            <w:b/>
          </w:rPr>
          <w:t>, t</w:t>
        </w:r>
      </w:ins>
      <w:ins w:id="15" w:author="Colin Peeler" w:date="2012-10-15T14:00:00Z">
        <w:r>
          <w:t xml:space="preserve">he </w:t>
        </w:r>
      </w:ins>
      <w:ins w:id="16" w:author="Colin Peeler" w:date="2012-10-15T14:01:00Z">
        <w:r>
          <w:t>tasks</w:t>
        </w:r>
      </w:ins>
      <w:ins w:id="17" w:author="Colin Peeler" w:date="2012-10-15T14:00:00Z">
        <w:r>
          <w:t xml:space="preserve"> to be completed at each stage </w:t>
        </w:r>
      </w:ins>
      <w:ins w:id="18" w:author="Colin Peeler" w:date="2012-10-15T14:01:00Z">
        <w:r>
          <w:t>are</w:t>
        </w:r>
      </w:ins>
      <w:ins w:id="19" w:author="Colin Peeler" w:date="2012-10-15T14:00:00Z">
        <w:r>
          <w:t xml:space="preserve"> in </w:t>
        </w:r>
        <w:r>
          <w:rPr>
            <w:b/>
          </w:rPr>
          <w:t>bold</w:t>
        </w:r>
      </w:ins>
      <w:ins w:id="20" w:author="Colin Peeler" w:date="2012-10-15T14:01:00Z">
        <w:r>
          <w:t>,</w:t>
        </w:r>
        <w:r>
          <w:rPr>
            <w:b/>
          </w:rPr>
          <w:t xml:space="preserve"> </w:t>
        </w:r>
        <w:r w:rsidRPr="00DF4BE7">
          <w:rPr>
            <w:rPrChange w:id="21" w:author="Colin Peeler" w:date="2012-10-15T14:02:00Z">
              <w:rPr>
                <w:b/>
              </w:rPr>
            </w:rPrChange>
          </w:rPr>
          <w:t xml:space="preserve">and </w:t>
        </w:r>
        <w:r w:rsidR="001C48B0" w:rsidRPr="001C48B0">
          <w:t>the details of what fields will</w:t>
        </w:r>
        <w:r w:rsidRPr="00DF4BE7">
          <w:rPr>
            <w:rPrChange w:id="22" w:author="Colin Peeler" w:date="2012-10-15T14:02:00Z">
              <w:rPr>
                <w:b/>
              </w:rPr>
            </w:rPrChange>
          </w:rPr>
          <w:t xml:space="preserve"> need to be </w:t>
        </w:r>
        <w:proofErr w:type="gramStart"/>
        <w:r w:rsidRPr="00DF4BE7">
          <w:rPr>
            <w:rPrChange w:id="23" w:author="Colin Peeler" w:date="2012-10-15T14:02:00Z">
              <w:rPr>
                <w:b/>
              </w:rPr>
            </w:rPrChange>
          </w:rPr>
          <w:t>created/tracked</w:t>
        </w:r>
        <w:proofErr w:type="gramEnd"/>
        <w:r w:rsidRPr="00DF4BE7">
          <w:rPr>
            <w:rPrChange w:id="24" w:author="Colin Peeler" w:date="2012-10-15T14:02:00Z">
              <w:rPr>
                <w:b/>
              </w:rPr>
            </w:rPrChange>
          </w:rPr>
          <w:t xml:space="preserve"> are in (parentheses)</w:t>
        </w:r>
      </w:ins>
      <w:ins w:id="25" w:author="Colin Peeler" w:date="2012-10-15T14:02:00Z">
        <w:r>
          <w:t xml:space="preserve">. </w:t>
        </w:r>
      </w:ins>
      <w:ins w:id="26" w:author="Colin Peeler" w:date="2012-10-15T14:09:00Z">
        <w:r w:rsidR="001C48B0">
          <w:t xml:space="preserve">Any text next to headings is probably text I’d want there for employees to read and understand each section.  </w:t>
        </w:r>
      </w:ins>
    </w:p>
    <w:p w:rsidR="00DF4BE7" w:rsidRDefault="00DF4BE7" w:rsidP="00DF4BE7">
      <w:pPr>
        <w:rPr>
          <w:ins w:id="27" w:author="Colin Peeler" w:date="2012-10-15T14:06:00Z"/>
        </w:rPr>
        <w:pPrChange w:id="28" w:author="Colin Peeler" w:date="2012-10-15T14:00:00Z">
          <w:pPr>
            <w:jc w:val="center"/>
          </w:pPr>
        </w:pPrChange>
      </w:pPr>
      <w:ins w:id="29" w:author="Colin Peeler" w:date="2012-10-15T14:02:00Z">
        <w:r>
          <w:t xml:space="preserve">Along the way as an employee checks off everything in a section, I’d like that to trigger and email to the Senior Behavior Consultant (Lisa Gilbertsen) and </w:t>
        </w:r>
      </w:ins>
      <w:proofErr w:type="spellStart"/>
      <w:ins w:id="30" w:author="Colin Peeler" w:date="2012-10-15T14:03:00Z">
        <w:r w:rsidR="001C48B0">
          <w:t>cc’ed</w:t>
        </w:r>
        <w:proofErr w:type="spellEnd"/>
        <w:r w:rsidR="001C48B0">
          <w:t xml:space="preserve"> to </w:t>
        </w:r>
      </w:ins>
      <w:ins w:id="31" w:author="Colin Peeler" w:date="2012-10-15T14:02:00Z">
        <w:r>
          <w:t>Dr. Pe</w:t>
        </w:r>
        <w:r w:rsidR="001C48B0">
          <w:t>eler</w:t>
        </w:r>
      </w:ins>
      <w:ins w:id="32" w:author="Colin Peeler" w:date="2012-10-15T14:03:00Z">
        <w:r w:rsidR="001C48B0">
          <w:t>. Lisa will review the criteria and approve or not, and I will just be notified so I can monitor things. Once approvals are given it will generate emails to employee</w:t>
        </w:r>
      </w:ins>
      <w:ins w:id="33" w:author="Colin Peeler" w:date="2012-10-15T14:04:00Z">
        <w:r w:rsidR="001C48B0">
          <w:t xml:space="preserve"> (congratulations and what to do next)</w:t>
        </w:r>
      </w:ins>
      <w:ins w:id="34" w:author="Colin Peeler" w:date="2012-10-15T14:03:00Z">
        <w:r w:rsidR="001C48B0">
          <w:t xml:space="preserve"> and appropriate staff that need to know someone is ready for the next stage</w:t>
        </w:r>
      </w:ins>
      <w:ins w:id="35" w:author="Colin Peeler" w:date="2012-10-15T14:04:00Z">
        <w:r w:rsidR="001C48B0">
          <w:t xml:space="preserve"> of training</w:t>
        </w:r>
      </w:ins>
      <w:ins w:id="36" w:author="Colin Peeler" w:date="2012-10-15T14:03:00Z">
        <w:r w:rsidR="001C48B0">
          <w:t xml:space="preserve"> (see below for details)</w:t>
        </w:r>
      </w:ins>
      <w:ins w:id="37" w:author="Colin Peeler" w:date="2012-10-15T14:04:00Z">
        <w:r w:rsidR="001C48B0">
          <w:t xml:space="preserve">. </w:t>
        </w:r>
      </w:ins>
    </w:p>
    <w:p w:rsidR="001C48B0" w:rsidRDefault="001C48B0" w:rsidP="00DF4BE7">
      <w:pPr>
        <w:rPr>
          <w:ins w:id="38" w:author="Colin Peeler" w:date="2012-10-15T14:06:00Z"/>
        </w:rPr>
        <w:pPrChange w:id="39" w:author="Colin Peeler" w:date="2012-10-15T14:00:00Z">
          <w:pPr>
            <w:jc w:val="center"/>
          </w:pPr>
        </w:pPrChange>
      </w:pPr>
      <w:ins w:id="40" w:author="Colin Peeler" w:date="2012-10-15T14:06:00Z">
        <w:r>
          <w:t>Other needs</w:t>
        </w:r>
      </w:ins>
    </w:p>
    <w:p w:rsidR="001C48B0" w:rsidRDefault="001C48B0" w:rsidP="001C48B0">
      <w:pPr>
        <w:pStyle w:val="ListParagraph"/>
        <w:numPr>
          <w:ilvl w:val="0"/>
          <w:numId w:val="5"/>
        </w:numPr>
        <w:rPr>
          <w:ins w:id="41" w:author="Colin Peeler" w:date="2012-10-15T14:06:00Z"/>
        </w:rPr>
        <w:pPrChange w:id="42" w:author="Colin Peeler" w:date="2012-10-15T14:06:00Z">
          <w:pPr>
            <w:jc w:val="center"/>
          </w:pPr>
        </w:pPrChange>
      </w:pPr>
      <w:ins w:id="43" w:author="Colin Peeler" w:date="2012-10-15T14:06:00Z">
        <w:r>
          <w:t>Ability for Lisa, Angie or I to add/create new fields for new training tasks</w:t>
        </w:r>
      </w:ins>
    </w:p>
    <w:p w:rsidR="001C48B0" w:rsidRDefault="001C48B0" w:rsidP="001C48B0">
      <w:pPr>
        <w:pStyle w:val="ListParagraph"/>
        <w:numPr>
          <w:ilvl w:val="0"/>
          <w:numId w:val="5"/>
        </w:numPr>
        <w:rPr>
          <w:ins w:id="44" w:author="Colin Peeler" w:date="2012-10-15T14:07:00Z"/>
        </w:rPr>
        <w:pPrChange w:id="45" w:author="Colin Peeler" w:date="2012-10-15T14:06:00Z">
          <w:pPr>
            <w:jc w:val="center"/>
          </w:pPr>
        </w:pPrChange>
      </w:pPr>
      <w:ins w:id="46" w:author="Colin Peeler" w:date="2012-10-15T14:06:00Z">
        <w:r>
          <w:t xml:space="preserve">Ability to run an “employee/or entire team training report” to print out for audits. </w:t>
        </w:r>
      </w:ins>
    </w:p>
    <w:p w:rsidR="001C48B0" w:rsidRDefault="001C48B0" w:rsidP="001C48B0">
      <w:pPr>
        <w:pStyle w:val="ListParagraph"/>
        <w:numPr>
          <w:ilvl w:val="0"/>
          <w:numId w:val="5"/>
        </w:numPr>
        <w:rPr>
          <w:ins w:id="47" w:author="Colin Peeler" w:date="2012-10-15T14:04:00Z"/>
        </w:rPr>
        <w:pPrChange w:id="48" w:author="Colin Peeler" w:date="2012-10-15T14:06:00Z">
          <w:pPr>
            <w:jc w:val="center"/>
          </w:pPr>
        </w:pPrChange>
      </w:pPr>
      <w:ins w:id="49" w:author="Colin Peeler" w:date="2012-10-15T14:07:00Z">
        <w:r>
          <w:t xml:space="preserve">Place to upload a file employees may need for each task. </w:t>
        </w:r>
      </w:ins>
    </w:p>
    <w:p w:rsidR="00DF4BE7" w:rsidRDefault="00DF4BE7" w:rsidP="00C66A5B">
      <w:pPr>
        <w:jc w:val="center"/>
        <w:rPr>
          <w:ins w:id="50" w:author="Colin Peeler" w:date="2012-10-15T14:07:00Z"/>
          <w:b/>
        </w:rPr>
      </w:pPr>
    </w:p>
    <w:p w:rsidR="001C48B0" w:rsidRDefault="001C48B0" w:rsidP="00C66A5B">
      <w:pPr>
        <w:jc w:val="center"/>
        <w:rPr>
          <w:ins w:id="51" w:author="Colin Peeler" w:date="2012-10-15T14:07:00Z"/>
          <w:b/>
        </w:rPr>
      </w:pPr>
    </w:p>
    <w:p w:rsidR="001C48B0" w:rsidRDefault="001C48B0" w:rsidP="00C66A5B">
      <w:pPr>
        <w:jc w:val="center"/>
        <w:rPr>
          <w:ins w:id="52" w:author="Colin Peeler" w:date="2012-10-15T14:07:00Z"/>
          <w:b/>
        </w:rPr>
      </w:pPr>
    </w:p>
    <w:p w:rsidR="001C48B0" w:rsidRDefault="001C48B0" w:rsidP="00C66A5B">
      <w:pPr>
        <w:jc w:val="center"/>
        <w:rPr>
          <w:ins w:id="53" w:author="Colin Peeler" w:date="2012-10-15T14:07:00Z"/>
          <w:b/>
        </w:rPr>
      </w:pPr>
    </w:p>
    <w:p w:rsidR="001C48B0" w:rsidRDefault="001C48B0" w:rsidP="00C66A5B">
      <w:pPr>
        <w:jc w:val="center"/>
        <w:rPr>
          <w:ins w:id="54" w:author="Colin Peeler" w:date="2012-10-15T14:07:00Z"/>
          <w:b/>
        </w:rPr>
      </w:pPr>
    </w:p>
    <w:p w:rsidR="001C48B0" w:rsidRDefault="001C48B0" w:rsidP="00C66A5B">
      <w:pPr>
        <w:jc w:val="center"/>
        <w:rPr>
          <w:ins w:id="55" w:author="Colin Peeler" w:date="2012-10-15T14:07:00Z"/>
          <w:b/>
        </w:rPr>
      </w:pPr>
    </w:p>
    <w:p w:rsidR="001C48B0" w:rsidRDefault="001C48B0" w:rsidP="00C66A5B">
      <w:pPr>
        <w:jc w:val="center"/>
        <w:rPr>
          <w:ins w:id="56" w:author="Colin Peeler" w:date="2012-10-15T13:55:00Z"/>
          <w:b/>
        </w:rPr>
      </w:pPr>
    </w:p>
    <w:p w:rsidR="00DF4BE7" w:rsidRDefault="00DF4BE7" w:rsidP="00C66A5B">
      <w:pPr>
        <w:jc w:val="center"/>
        <w:rPr>
          <w:ins w:id="57" w:author="Colin Peeler" w:date="2012-10-15T13:55:00Z"/>
          <w:b/>
        </w:rPr>
      </w:pPr>
    </w:p>
    <w:p w:rsidR="00DF4BE7" w:rsidRDefault="00DF4BE7" w:rsidP="00C66A5B">
      <w:pPr>
        <w:jc w:val="center"/>
        <w:rPr>
          <w:ins w:id="58" w:author="Colin Peeler" w:date="2012-10-15T13:55:00Z"/>
          <w:b/>
        </w:rPr>
      </w:pPr>
    </w:p>
    <w:p w:rsidR="00DF4BE7" w:rsidRDefault="00DF4BE7" w:rsidP="00C66A5B">
      <w:pPr>
        <w:jc w:val="center"/>
        <w:rPr>
          <w:ins w:id="59" w:author="Colin Peeler" w:date="2012-10-15T13:55:00Z"/>
          <w:b/>
        </w:rPr>
      </w:pPr>
    </w:p>
    <w:p w:rsidR="00DF4BE7" w:rsidRDefault="00DF4BE7" w:rsidP="00C66A5B">
      <w:pPr>
        <w:jc w:val="center"/>
        <w:rPr>
          <w:ins w:id="60" w:author="Colin Peeler" w:date="2012-10-15T13:55:00Z"/>
          <w:b/>
        </w:rPr>
      </w:pPr>
    </w:p>
    <w:p w:rsidR="00DF4BE7" w:rsidRDefault="00DF4BE7" w:rsidP="00C66A5B">
      <w:pPr>
        <w:jc w:val="center"/>
        <w:rPr>
          <w:ins w:id="61" w:author="Colin Peeler" w:date="2012-10-15T14:07:00Z"/>
          <w:b/>
        </w:rPr>
      </w:pPr>
    </w:p>
    <w:p w:rsidR="001C48B0" w:rsidRDefault="001C48B0" w:rsidP="00C66A5B">
      <w:pPr>
        <w:jc w:val="center"/>
        <w:rPr>
          <w:ins w:id="62" w:author="Colin Peeler" w:date="2012-10-15T14:07:00Z"/>
          <w:b/>
        </w:rPr>
      </w:pPr>
    </w:p>
    <w:p w:rsidR="001C48B0" w:rsidRDefault="001C48B0" w:rsidP="00C66A5B">
      <w:pPr>
        <w:jc w:val="center"/>
        <w:rPr>
          <w:ins w:id="63" w:author="Colin Peeler" w:date="2012-10-15T14:07:00Z"/>
          <w:b/>
        </w:rPr>
      </w:pPr>
    </w:p>
    <w:p w:rsidR="001C48B0" w:rsidRDefault="001C48B0" w:rsidP="00C66A5B">
      <w:pPr>
        <w:jc w:val="center"/>
        <w:rPr>
          <w:ins w:id="64" w:author="Colin Peeler" w:date="2012-10-15T14:07:00Z"/>
          <w:b/>
        </w:rPr>
      </w:pPr>
    </w:p>
    <w:p w:rsidR="001C48B0" w:rsidRDefault="001C48B0" w:rsidP="00C66A5B">
      <w:pPr>
        <w:jc w:val="center"/>
        <w:rPr>
          <w:ins w:id="65" w:author="Colin Peeler" w:date="2012-10-15T14:07:00Z"/>
          <w:b/>
        </w:rPr>
      </w:pPr>
    </w:p>
    <w:p w:rsidR="001C48B0" w:rsidRDefault="001C48B0" w:rsidP="00C66A5B">
      <w:pPr>
        <w:jc w:val="center"/>
        <w:rPr>
          <w:ins w:id="66" w:author="Colin Peeler" w:date="2012-10-15T13:55:00Z"/>
          <w:b/>
        </w:rPr>
      </w:pPr>
    </w:p>
    <w:p w:rsidR="00F87F4E" w:rsidRPr="00C66A5B" w:rsidRDefault="00DE42E3" w:rsidP="00C66A5B">
      <w:pPr>
        <w:jc w:val="center"/>
        <w:rPr>
          <w:b/>
        </w:rPr>
      </w:pPr>
      <w:bookmarkStart w:id="67" w:name="_GoBack"/>
      <w:bookmarkEnd w:id="67"/>
      <w:r w:rsidRPr="00C66A5B">
        <w:rPr>
          <w:b/>
        </w:rPr>
        <w:lastRenderedPageBreak/>
        <w:t>Behavior Assistant Training Checklist</w:t>
      </w:r>
    </w:p>
    <w:p w:rsidR="00DA7C80" w:rsidRPr="00FA416D" w:rsidRDefault="00DA7C80">
      <w:pPr>
        <w:rPr>
          <w:rPrChange w:id="68" w:author="Colin Peeler" w:date="2012-10-15T12:51:00Z">
            <w:rPr>
              <w:b/>
            </w:rPr>
          </w:rPrChange>
        </w:rPr>
      </w:pPr>
      <w:r w:rsidRPr="00FA416D">
        <w:rPr>
          <w:rPrChange w:id="69" w:author="Colin Peeler" w:date="2012-10-15T12:51:00Z">
            <w:rPr>
              <w:b/>
            </w:rPr>
          </w:rPrChange>
        </w:rPr>
        <w:t>Below are the training criteri</w:t>
      </w:r>
      <w:r w:rsidR="002B2A36" w:rsidRPr="00FA416D">
        <w:rPr>
          <w:rPrChange w:id="70" w:author="Colin Peeler" w:date="2012-10-15T12:51:00Z">
            <w:rPr>
              <w:b/>
            </w:rPr>
          </w:rPrChange>
        </w:rPr>
        <w:t>on</w:t>
      </w:r>
      <w:r w:rsidRPr="00FA416D">
        <w:rPr>
          <w:rPrChange w:id="71" w:author="Colin Peeler" w:date="2012-10-15T12:51:00Z">
            <w:rPr>
              <w:b/>
            </w:rPr>
          </w:rPrChange>
        </w:rPr>
        <w:t xml:space="preserve"> for the various stages and levels of employment at Behavior Solutions, Inc. Stages are cumulative so prior to having the opportunity to move ahead all prior skills must have been mastered. See individual training sheets for more details and specific criteria for mastery. </w:t>
      </w:r>
    </w:p>
    <w:p w:rsidR="00DE42E3" w:rsidRPr="00E827CD" w:rsidRDefault="00DE42E3">
      <w:pPr>
        <w:rPr>
          <w:rPrChange w:id="72" w:author="Colin Peeler" w:date="2012-10-15T13:15:00Z">
            <w:rPr>
              <w:b/>
            </w:rPr>
          </w:rPrChange>
        </w:rPr>
      </w:pPr>
      <w:r w:rsidRPr="00FA416D">
        <w:rPr>
          <w:b/>
          <w:u w:val="single"/>
          <w:rPrChange w:id="73" w:author="Colin Peeler" w:date="2012-10-15T12:56:00Z">
            <w:rPr>
              <w:b/>
            </w:rPr>
          </w:rPrChange>
        </w:rPr>
        <w:t>Prior to Attending Sessions</w:t>
      </w:r>
      <w:ins w:id="74" w:author="Colin Peeler" w:date="2012-10-15T13:15:00Z">
        <w:r w:rsidR="00E827CD">
          <w:t xml:space="preserve"> – Before attending any sessions, client</w:t>
        </w:r>
      </w:ins>
      <w:ins w:id="75" w:author="Colin Peeler" w:date="2012-10-15T13:26:00Z">
        <w:r w:rsidR="00202090">
          <w:t>’</w:t>
        </w:r>
      </w:ins>
      <w:ins w:id="76" w:author="Colin Peeler" w:date="2012-10-15T13:15:00Z">
        <w:r w:rsidR="00E827CD">
          <w:t xml:space="preserve">s homes, or schools you need to have all of the training criteria below completed. </w:t>
        </w:r>
      </w:ins>
      <w:ins w:id="77" w:author="Colin Peeler" w:date="2012-10-15T13:26:00Z">
        <w:r w:rsidR="00202090">
          <w:t xml:space="preserve">This includes no ride </w:t>
        </w:r>
        <w:proofErr w:type="spellStart"/>
        <w:r w:rsidR="00202090">
          <w:t>alongs</w:t>
        </w:r>
        <w:proofErr w:type="spellEnd"/>
        <w:r w:rsidR="00202090">
          <w:t xml:space="preserve"> with other employees. The background check is usually the slowest so get started on the others while waiting.</w:t>
        </w:r>
      </w:ins>
    </w:p>
    <w:p w:rsidR="00DE42E3" w:rsidRPr="0046768F" w:rsidRDefault="00DE42E3">
      <w:pPr>
        <w:rPr>
          <w:u w:val="single"/>
          <w:rPrChange w:id="78" w:author="Colin Peeler" w:date="2012-10-15T12:24:00Z">
            <w:rPr/>
          </w:rPrChange>
        </w:rPr>
      </w:pPr>
      <w:r w:rsidRPr="00FA416D">
        <w:rPr>
          <w:b/>
          <w:rPrChange w:id="79" w:author="Colin Peeler" w:date="2012-10-15T12:49:00Z">
            <w:rPr/>
          </w:rPrChange>
        </w:rPr>
        <w:t>Background check</w:t>
      </w:r>
      <w:r w:rsidR="0075678A">
        <w:tab/>
      </w:r>
      <w:r w:rsidR="0075678A">
        <w:tab/>
      </w:r>
      <w:ins w:id="80" w:author="Colin Peeler" w:date="2012-10-15T12:23:00Z">
        <w:r w:rsidR="0046768F" w:rsidRPr="0046768F">
          <w:rPr>
            <w:u w:val="single"/>
            <w:rPrChange w:id="81" w:author="Colin Peeler" w:date="2012-10-15T12:23:00Z">
              <w:rPr/>
            </w:rPrChange>
          </w:rPr>
          <w:t>(yes or check)</w:t>
        </w:r>
        <w:r w:rsidR="0046768F">
          <w:tab/>
        </w:r>
      </w:ins>
      <w:del w:id="82" w:author="Colin Peeler" w:date="2012-10-15T12:23:00Z">
        <w:r w:rsidR="0075678A" w:rsidDel="0046768F">
          <w:tab/>
        </w:r>
      </w:del>
      <w:r w:rsidR="0075678A">
        <w:tab/>
        <w:t>Date</w:t>
      </w:r>
      <w:ins w:id="83" w:author="Colin Peeler" w:date="2012-10-15T12:23:00Z">
        <w:r w:rsidR="0046768F">
          <w:t xml:space="preserve"> </w:t>
        </w:r>
      </w:ins>
      <w:ins w:id="84" w:author="Colin Peeler" w:date="2012-10-15T12:24:00Z">
        <w:r w:rsidR="0046768F">
          <w:t>(</w:t>
        </w:r>
      </w:ins>
      <w:ins w:id="85" w:author="Colin Peeler" w:date="2012-10-15T12:23:00Z">
        <w:r w:rsidR="0046768F" w:rsidRPr="0046768F">
          <w:rPr>
            <w:u w:val="single"/>
            <w:rPrChange w:id="86" w:author="Colin Peeler" w:date="2012-10-15T12:24:00Z">
              <w:rPr/>
            </w:rPrChange>
          </w:rPr>
          <w:t>calendar or manual entry)</w:t>
        </w:r>
      </w:ins>
      <w:ins w:id="87" w:author="Colin Peeler" w:date="2012-10-15T13:16:00Z">
        <w:r w:rsidR="00E827CD">
          <w:rPr>
            <w:u w:val="single"/>
          </w:rPr>
          <w:t xml:space="preserve"> (administrator Angie </w:t>
        </w:r>
      </w:ins>
      <w:ins w:id="88" w:author="Colin Peeler" w:date="2012-10-15T13:17:00Z">
        <w:r w:rsidR="00E827CD">
          <w:rPr>
            <w:u w:val="single"/>
          </w:rPr>
          <w:t>puts this in)</w:t>
        </w:r>
      </w:ins>
    </w:p>
    <w:p w:rsidR="0046768F" w:rsidRDefault="00DE42E3" w:rsidP="0046768F">
      <w:pPr>
        <w:rPr>
          <w:ins w:id="89" w:author="Colin Peeler" w:date="2012-10-15T13:20:00Z"/>
          <w:u w:val="single"/>
        </w:rPr>
      </w:pPr>
      <w:r w:rsidRPr="00FA416D">
        <w:rPr>
          <w:b/>
          <w:rPrChange w:id="90" w:author="Colin Peeler" w:date="2012-10-15T12:49:00Z">
            <w:rPr/>
          </w:rPrChange>
        </w:rPr>
        <w:t>Employment Contract</w:t>
      </w:r>
      <w:r w:rsidR="0075678A">
        <w:tab/>
      </w:r>
      <w:r w:rsidR="0075678A">
        <w:tab/>
      </w:r>
      <w:ins w:id="91" w:author="Colin Peeler" w:date="2012-10-15T12:23:00Z">
        <w:r w:rsidR="0046768F" w:rsidRPr="00BF2525">
          <w:rPr>
            <w:u w:val="single"/>
          </w:rPr>
          <w:t>(yes or check)</w:t>
        </w:r>
      </w:ins>
      <w:del w:id="92" w:author="Colin Peeler" w:date="2012-10-15T12:23:00Z">
        <w:r w:rsidR="0075678A" w:rsidDel="0046768F">
          <w:tab/>
        </w:r>
      </w:del>
      <w:r w:rsidR="0075678A">
        <w:tab/>
      </w:r>
      <w:ins w:id="93" w:author="Colin Peeler" w:date="2012-10-15T12:23:00Z">
        <w:r w:rsidR="0046768F">
          <w:tab/>
        </w:r>
      </w:ins>
      <w:r w:rsidR="0075678A">
        <w:t>Date</w:t>
      </w:r>
      <w:ins w:id="94" w:author="Colin Peeler" w:date="2012-10-15T12:24:00Z">
        <w:r w:rsidR="0046768F">
          <w:t xml:space="preserve"> </w:t>
        </w:r>
        <w:r w:rsidR="0046768F">
          <w:t>(</w:t>
        </w:r>
        <w:r w:rsidR="0046768F" w:rsidRPr="00BF2525">
          <w:rPr>
            <w:u w:val="single"/>
          </w:rPr>
          <w:t>calendar or manual entry)</w:t>
        </w:r>
      </w:ins>
      <w:ins w:id="95" w:author="Colin Peeler" w:date="2012-10-15T13:17:00Z">
        <w:r w:rsidR="00202090">
          <w:rPr>
            <w:u w:val="single"/>
          </w:rPr>
          <w:t xml:space="preserve"> (</w:t>
        </w:r>
      </w:ins>
      <w:ins w:id="96" w:author="Colin Peeler" w:date="2012-10-15T13:26:00Z">
        <w:r w:rsidR="00202090">
          <w:rPr>
            <w:u w:val="single"/>
          </w:rPr>
          <w:t>A</w:t>
        </w:r>
      </w:ins>
      <w:ins w:id="97" w:author="Colin Peeler" w:date="2012-10-15T13:17:00Z">
        <w:r w:rsidR="00E827CD">
          <w:rPr>
            <w:u w:val="single"/>
          </w:rPr>
          <w:t>ngie would put this in too)</w:t>
        </w:r>
      </w:ins>
    </w:p>
    <w:p w:rsidR="00E827CD" w:rsidRPr="00E827CD" w:rsidRDefault="00E827CD" w:rsidP="0046768F">
      <w:pPr>
        <w:rPr>
          <w:ins w:id="98" w:author="Colin Peeler" w:date="2012-10-15T12:24:00Z"/>
          <w:b/>
          <w:rPrChange w:id="99" w:author="Colin Peeler" w:date="2012-10-15T13:21:00Z">
            <w:rPr>
              <w:ins w:id="100" w:author="Colin Peeler" w:date="2012-10-15T12:24:00Z"/>
              <w:u w:val="single"/>
            </w:rPr>
          </w:rPrChange>
        </w:rPr>
      </w:pPr>
      <w:ins w:id="101" w:author="Colin Peeler" w:date="2012-10-15T13:20:00Z">
        <w:r w:rsidRPr="00E827CD">
          <w:rPr>
            <w:b/>
            <w:rPrChange w:id="102" w:author="Colin Peeler" w:date="2012-10-15T13:21:00Z">
              <w:rPr>
                <w:u w:val="single"/>
              </w:rPr>
            </w:rPrChange>
          </w:rPr>
          <w:t>Supervision for Licensure Agreement</w:t>
        </w:r>
      </w:ins>
    </w:p>
    <w:p w:rsidR="00DE42E3" w:rsidRPr="00E827CD" w:rsidRDefault="00E827CD">
      <w:ins w:id="103" w:author="Colin Peeler" w:date="2012-10-15T13:16:00Z">
        <w:r w:rsidRPr="00E827CD">
          <w:rPr>
            <w:b/>
            <w:rPrChange w:id="104" w:author="Colin Peeler" w:date="2012-10-15T13:16:00Z">
              <w:rPr/>
            </w:rPrChange>
          </w:rPr>
          <w:t xml:space="preserve">HIPPAA Online Training </w:t>
        </w:r>
        <w:r>
          <w:rPr>
            <w:b/>
          </w:rPr>
          <w:tab/>
        </w:r>
        <w:r w:rsidRPr="00E827CD">
          <w:rPr>
            <w:rPrChange w:id="105" w:author="Colin Peeler" w:date="2012-10-15T13:17:00Z">
              <w:rPr>
                <w:b/>
              </w:rPr>
            </w:rPrChange>
          </w:rPr>
          <w:t>(</w:t>
        </w:r>
      </w:ins>
      <w:ins w:id="106" w:author="Colin Peeler" w:date="2012-10-15T13:17:00Z">
        <w:r w:rsidRPr="00E827CD">
          <w:rPr>
            <w:rPrChange w:id="107" w:author="Colin Peeler" w:date="2012-10-15T13:17:00Z">
              <w:rPr>
                <w:b/>
              </w:rPr>
            </w:rPrChange>
          </w:rPr>
          <w:t>Date, upload certificate of completion</w:t>
        </w:r>
      </w:ins>
      <w:ins w:id="108" w:author="Colin Peeler" w:date="2012-10-15T13:16:00Z">
        <w:r w:rsidRPr="00E827CD">
          <w:rPr>
            <w:rPrChange w:id="109" w:author="Colin Peeler" w:date="2012-10-15T13:17:00Z">
              <w:rPr>
                <w:b/>
              </w:rPr>
            </w:rPrChange>
          </w:rPr>
          <w:t>)</w:t>
        </w:r>
      </w:ins>
    </w:p>
    <w:p w:rsidR="00A9611B" w:rsidRPr="00FA416D" w:rsidRDefault="00DE42E3" w:rsidP="00CD2154">
      <w:pPr>
        <w:tabs>
          <w:tab w:val="left" w:pos="720"/>
          <w:tab w:val="left" w:pos="1440"/>
          <w:tab w:val="left" w:pos="2160"/>
          <w:tab w:val="left" w:pos="2880"/>
          <w:tab w:val="left" w:pos="3600"/>
          <w:tab w:val="left" w:pos="4320"/>
          <w:tab w:val="left" w:pos="5655"/>
        </w:tabs>
        <w:spacing w:after="0" w:line="240" w:lineRule="auto"/>
        <w:rPr>
          <w:ins w:id="110" w:author="Colin Peeler" w:date="2012-10-15T12:37:00Z"/>
          <w:b/>
          <w:rPrChange w:id="111" w:author="Colin Peeler" w:date="2012-10-15T12:49:00Z">
            <w:rPr>
              <w:ins w:id="112" w:author="Colin Peeler" w:date="2012-10-15T12:37:00Z"/>
            </w:rPr>
          </w:rPrChange>
        </w:rPr>
      </w:pPr>
      <w:r w:rsidRPr="00FA416D">
        <w:rPr>
          <w:b/>
          <w:rPrChange w:id="113" w:author="Colin Peeler" w:date="2012-10-15T12:49:00Z">
            <w:rPr/>
          </w:rPrChange>
        </w:rPr>
        <w:t xml:space="preserve">Employee Manual Policies and Procedures </w:t>
      </w:r>
    </w:p>
    <w:p w:rsidR="00DE42E3" w:rsidRDefault="00A9611B" w:rsidP="00CD2154">
      <w:pPr>
        <w:tabs>
          <w:tab w:val="left" w:pos="720"/>
          <w:tab w:val="left" w:pos="1440"/>
          <w:tab w:val="left" w:pos="2160"/>
          <w:tab w:val="left" w:pos="2880"/>
          <w:tab w:val="left" w:pos="3600"/>
          <w:tab w:val="left" w:pos="4320"/>
          <w:tab w:val="left" w:pos="5655"/>
        </w:tabs>
        <w:spacing w:after="0" w:line="240" w:lineRule="auto"/>
      </w:pPr>
      <w:ins w:id="114" w:author="Colin Peeler" w:date="2012-10-15T12:38:00Z">
        <w:r>
          <w:tab/>
        </w:r>
      </w:ins>
      <w:ins w:id="115" w:author="Colin Peeler" w:date="2012-10-15T12:37:00Z">
        <w:r>
          <w:tab/>
        </w:r>
        <w:r>
          <w:tab/>
        </w:r>
        <w:r>
          <w:tab/>
        </w:r>
        <w:r>
          <w:tab/>
        </w:r>
      </w:ins>
      <w:del w:id="116" w:author="Colin Peeler" w:date="2012-10-15T12:38:00Z">
        <w:r w:rsidR="0075678A" w:rsidDel="00A9611B">
          <w:tab/>
        </w:r>
      </w:del>
      <w:r w:rsidR="0075678A">
        <w:t>Date</w:t>
      </w:r>
      <w:r w:rsidR="00CD2154">
        <w:tab/>
      </w:r>
      <w:ins w:id="117" w:author="Colin Peeler" w:date="2012-10-15T12:38:00Z">
        <w:r>
          <w:tab/>
          <w:t xml:space="preserve">   </w:t>
        </w:r>
      </w:ins>
      <w:del w:id="118" w:author="Colin Peeler" w:date="2012-10-15T13:18:00Z">
        <w:r w:rsidR="00CD2154" w:rsidDel="00E827CD">
          <w:delText>T</w:delText>
        </w:r>
      </w:del>
      <w:ins w:id="119" w:author="Colin Peeler" w:date="2012-10-15T13:18:00Z">
        <w:r w:rsidR="00E827CD">
          <w:t>T</w:t>
        </w:r>
      </w:ins>
      <w:r w:rsidR="00CD2154">
        <w:t>rainer name</w:t>
      </w:r>
      <w:r w:rsidR="00CD2154">
        <w:tab/>
        <w:t>employee initials</w:t>
      </w:r>
    </w:p>
    <w:p w:rsidR="00CD2154" w:rsidRPr="00FA416D" w:rsidDel="0046768F" w:rsidRDefault="00CD2154" w:rsidP="0046768F">
      <w:pPr>
        <w:spacing w:after="0" w:line="240" w:lineRule="auto"/>
        <w:rPr>
          <w:b/>
          <w:bCs/>
        </w:rPr>
        <w:pPrChange w:id="120" w:author="Colin Peeler" w:date="2012-10-15T12:21:00Z">
          <w:pPr>
            <w:spacing w:after="0" w:line="240" w:lineRule="auto"/>
            <w:ind w:left="720"/>
          </w:pPr>
        </w:pPrChange>
      </w:pPr>
      <w:moveFromRangeStart w:id="121" w:author="Colin Peeler" w:date="2012-10-15T12:24:00Z" w:name="move338067208"/>
      <w:moveFrom w:id="122" w:author="Colin Peeler" w:date="2012-10-15T12:24:00Z">
        <w:r w:rsidRPr="00FA416D" w:rsidDel="0046768F">
          <w:rPr>
            <w:b/>
            <w:bCs/>
            <w:rPrChange w:id="123" w:author="Colin Peeler" w:date="2012-10-15T12:50:00Z">
              <w:rPr>
                <w:bCs/>
              </w:rPr>
            </w:rPrChange>
          </w:rPr>
          <w:tab/>
        </w:r>
        <w:r w:rsidRPr="00FA416D" w:rsidDel="0046768F">
          <w:rPr>
            <w:b/>
            <w:bCs/>
            <w:rPrChange w:id="124" w:author="Colin Peeler" w:date="2012-10-15T12:50:00Z">
              <w:rPr>
                <w:bCs/>
              </w:rPr>
            </w:rPrChange>
          </w:rPr>
          <w:t>Note</w:t>
        </w:r>
        <w:r w:rsidRPr="00FA416D" w:rsidDel="0046768F">
          <w:rPr>
            <w:b/>
            <w:bCs/>
          </w:rPr>
          <w:tab/>
        </w:r>
        <w:r w:rsidRPr="00FA416D" w:rsidDel="0046768F">
          <w:rPr>
            <w:b/>
            <w:bCs/>
          </w:rPr>
          <w:tab/>
          <w:t>Whatever an employee puts in the above 3 fields (date, trainer name and their initials…it would be the same and not needed for the rows of individual trainings below here</w:t>
        </w:r>
      </w:moveFrom>
    </w:p>
    <w:moveFromRangeEnd w:id="121"/>
    <w:p w:rsidR="00D8194E" w:rsidRPr="00FA416D" w:rsidRDefault="0075678A" w:rsidP="00A9611B">
      <w:pPr>
        <w:spacing w:after="0" w:line="240" w:lineRule="auto"/>
        <w:ind w:left="720"/>
        <w:rPr>
          <w:ins w:id="125" w:author="Colin Peeler" w:date="2012-10-15T12:39:00Z"/>
          <w:bCs/>
        </w:rPr>
      </w:pPr>
      <w:r w:rsidRPr="00FA416D">
        <w:rPr>
          <w:b/>
          <w:bCs/>
          <w:rPrChange w:id="126" w:author="Colin Peeler" w:date="2012-10-15T12:50:00Z">
            <w:rPr>
              <w:bCs/>
            </w:rPr>
          </w:rPrChange>
        </w:rPr>
        <w:t>Core Assurances</w:t>
      </w:r>
      <w:ins w:id="127" w:author="Colin Peeler" w:date="2012-10-15T12:25:00Z">
        <w:r w:rsidR="00A9611B" w:rsidRPr="00FA416D">
          <w:rPr>
            <w:b/>
            <w:bCs/>
            <w:rPrChange w:id="128" w:author="Colin Peeler" w:date="2012-10-15T12:50:00Z">
              <w:rPr>
                <w:bCs/>
              </w:rPr>
            </w:rPrChange>
          </w:rPr>
          <w:tab/>
        </w:r>
        <w:r w:rsidR="0046768F" w:rsidRPr="00FA416D">
          <w:rPr>
            <w:bCs/>
          </w:rPr>
          <w:t>(calendar/or manual)</w:t>
        </w:r>
      </w:ins>
      <w:ins w:id="129" w:author="Colin Peeler" w:date="2012-10-15T12:38:00Z">
        <w:r w:rsidR="00A9611B" w:rsidRPr="00FA416D">
          <w:rPr>
            <w:bCs/>
          </w:rPr>
          <w:tab/>
        </w:r>
        <w:r w:rsidR="00A9611B" w:rsidRPr="00FA416D">
          <w:rPr>
            <w:bCs/>
          </w:rPr>
          <w:tab/>
        </w:r>
      </w:ins>
      <w:ins w:id="130" w:author="Colin Peeler" w:date="2012-10-15T12:25:00Z">
        <w:r w:rsidR="0046768F" w:rsidRPr="00FA416D">
          <w:rPr>
            <w:bCs/>
          </w:rPr>
          <w:t>(Type text in)</w:t>
        </w:r>
        <w:r w:rsidR="0046768F" w:rsidRPr="00FA416D">
          <w:rPr>
            <w:bCs/>
          </w:rPr>
          <w:tab/>
          <w:t xml:space="preserve">(type it </w:t>
        </w:r>
        <w:commentRangeStart w:id="131"/>
        <w:r w:rsidR="0046768F" w:rsidRPr="00FA416D">
          <w:rPr>
            <w:bCs/>
          </w:rPr>
          <w:t>in</w:t>
        </w:r>
      </w:ins>
      <w:commentRangeEnd w:id="131"/>
      <w:ins w:id="132" w:author="Colin Peeler" w:date="2012-10-15T12:28:00Z">
        <w:r w:rsidR="0046768F" w:rsidRPr="00FA416D">
          <w:rPr>
            <w:rStyle w:val="CommentReference"/>
          </w:rPr>
          <w:commentReference w:id="131"/>
        </w:r>
      </w:ins>
      <w:ins w:id="133" w:author="Colin Peeler" w:date="2012-10-15T12:25:00Z">
        <w:r w:rsidR="0046768F" w:rsidRPr="00FA416D">
          <w:rPr>
            <w:bCs/>
          </w:rPr>
          <w:t xml:space="preserve">)  </w:t>
        </w:r>
      </w:ins>
    </w:p>
    <w:p w:rsidR="0075678A" w:rsidRPr="00FA416D" w:rsidRDefault="0046768F" w:rsidP="00D8194E">
      <w:pPr>
        <w:spacing w:after="0" w:line="240" w:lineRule="auto"/>
        <w:ind w:left="1440"/>
        <w:rPr>
          <w:bCs/>
        </w:rPr>
        <w:pPrChange w:id="134" w:author="Colin Peeler" w:date="2012-10-15T12:39:00Z">
          <w:pPr>
            <w:spacing w:after="0" w:line="240" w:lineRule="auto"/>
            <w:ind w:left="720"/>
          </w:pPr>
        </w:pPrChange>
      </w:pPr>
      <w:commentRangeStart w:id="135"/>
      <w:ins w:id="136" w:author="Colin Peeler" w:date="2012-10-15T12:25:00Z">
        <w:r w:rsidRPr="00FA416D">
          <w:rPr>
            <w:bCs/>
          </w:rPr>
          <w:t>(</w:t>
        </w:r>
        <w:proofErr w:type="spellStart"/>
        <w:proofErr w:type="gramStart"/>
        <w:r w:rsidRPr="00FA416D">
          <w:rPr>
            <w:bCs/>
          </w:rPr>
          <w:t>autofill</w:t>
        </w:r>
        <w:proofErr w:type="spellEnd"/>
        <w:proofErr w:type="gramEnd"/>
        <w:r w:rsidRPr="00FA416D">
          <w:rPr>
            <w:bCs/>
          </w:rPr>
          <w:t xml:space="preserve"> all below cells with same asking for option of changing</w:t>
        </w:r>
      </w:ins>
      <w:ins w:id="137" w:author="Colin Peeler" w:date="2012-10-15T12:26:00Z">
        <w:r w:rsidRPr="00FA416D">
          <w:rPr>
            <w:bCs/>
          </w:rPr>
          <w:t xml:space="preserve">…otherwise its usually the same info all the way down. </w:t>
        </w:r>
      </w:ins>
      <w:commentRangeEnd w:id="135"/>
      <w:ins w:id="138" w:author="Colin Peeler" w:date="2012-10-15T12:27:00Z">
        <w:r w:rsidRPr="00FA416D">
          <w:rPr>
            <w:rStyle w:val="CommentReference"/>
          </w:rPr>
          <w:commentReference w:id="135"/>
        </w:r>
      </w:ins>
    </w:p>
    <w:p w:rsidR="0075678A" w:rsidRPr="00FA416D" w:rsidRDefault="0075678A" w:rsidP="00CD2154">
      <w:pPr>
        <w:spacing w:after="0" w:line="240" w:lineRule="auto"/>
        <w:ind w:left="720"/>
        <w:rPr>
          <w:b/>
          <w:bCs/>
          <w:rPrChange w:id="139" w:author="Colin Peeler" w:date="2012-10-15T12:50:00Z">
            <w:rPr>
              <w:bCs/>
            </w:rPr>
          </w:rPrChange>
        </w:rPr>
      </w:pPr>
      <w:r w:rsidRPr="00FA416D">
        <w:rPr>
          <w:b/>
          <w:bCs/>
          <w:rPrChange w:id="140" w:author="Colin Peeler" w:date="2012-10-15T12:50:00Z">
            <w:rPr>
              <w:bCs/>
            </w:rPr>
          </w:rPrChange>
        </w:rPr>
        <w:t>Sexual Abuse</w:t>
      </w:r>
      <w:r w:rsidRPr="00FA416D">
        <w:rPr>
          <w:b/>
          <w:bCs/>
          <w:rPrChange w:id="141" w:author="Colin Peeler" w:date="2012-10-15T12:50:00Z">
            <w:rPr>
              <w:bCs/>
            </w:rPr>
          </w:rPrChange>
        </w:rPr>
        <w:tab/>
      </w:r>
    </w:p>
    <w:p w:rsidR="0075678A" w:rsidRPr="00FA416D" w:rsidRDefault="0075678A" w:rsidP="00CD2154">
      <w:pPr>
        <w:spacing w:after="0" w:line="240" w:lineRule="auto"/>
        <w:ind w:left="720"/>
        <w:rPr>
          <w:b/>
          <w:bCs/>
          <w:rPrChange w:id="142" w:author="Colin Peeler" w:date="2012-10-15T12:50:00Z">
            <w:rPr>
              <w:bCs/>
            </w:rPr>
          </w:rPrChange>
        </w:rPr>
      </w:pPr>
      <w:r w:rsidRPr="00FA416D">
        <w:rPr>
          <w:b/>
          <w:bCs/>
          <w:rPrChange w:id="143" w:author="Colin Peeler" w:date="2012-10-15T12:50:00Z">
            <w:rPr>
              <w:bCs/>
            </w:rPr>
          </w:rPrChange>
        </w:rPr>
        <w:t>Technology Use</w:t>
      </w:r>
    </w:p>
    <w:p w:rsidR="0075678A" w:rsidRPr="00FA416D" w:rsidRDefault="0075678A" w:rsidP="00CD2154">
      <w:pPr>
        <w:spacing w:after="0" w:line="240" w:lineRule="auto"/>
        <w:ind w:left="720"/>
        <w:rPr>
          <w:b/>
          <w:bCs/>
          <w:rPrChange w:id="144" w:author="Colin Peeler" w:date="2012-10-15T12:50:00Z">
            <w:rPr>
              <w:bCs/>
            </w:rPr>
          </w:rPrChange>
        </w:rPr>
      </w:pPr>
      <w:r w:rsidRPr="00FA416D">
        <w:rPr>
          <w:b/>
          <w:bCs/>
          <w:rPrChange w:id="145" w:author="Colin Peeler" w:date="2012-10-15T12:50:00Z">
            <w:rPr>
              <w:bCs/>
            </w:rPr>
          </w:rPrChange>
        </w:rPr>
        <w:t>Office Use</w:t>
      </w:r>
    </w:p>
    <w:p w:rsidR="0075678A" w:rsidRPr="00FA416D" w:rsidRDefault="0075678A" w:rsidP="00CD2154">
      <w:pPr>
        <w:spacing w:after="0" w:line="240" w:lineRule="auto"/>
        <w:ind w:left="720"/>
        <w:rPr>
          <w:b/>
          <w:bCs/>
          <w:rPrChange w:id="146" w:author="Colin Peeler" w:date="2012-10-15T12:50:00Z">
            <w:rPr>
              <w:bCs/>
            </w:rPr>
          </w:rPrChange>
        </w:rPr>
      </w:pPr>
      <w:r w:rsidRPr="00FA416D">
        <w:rPr>
          <w:b/>
          <w:bCs/>
          <w:rPrChange w:id="147" w:author="Colin Peeler" w:date="2012-10-15T12:50:00Z">
            <w:rPr>
              <w:bCs/>
            </w:rPr>
          </w:rPrChange>
        </w:rPr>
        <w:t>Individual Choice</w:t>
      </w:r>
    </w:p>
    <w:p w:rsidR="00CD2154" w:rsidRPr="00FA416D" w:rsidRDefault="0075678A" w:rsidP="00CD2154">
      <w:pPr>
        <w:spacing w:after="0" w:line="240" w:lineRule="auto"/>
        <w:ind w:left="720"/>
        <w:rPr>
          <w:b/>
          <w:bCs/>
          <w:rPrChange w:id="148" w:author="Colin Peeler" w:date="2012-10-15T12:50:00Z">
            <w:rPr>
              <w:bCs/>
            </w:rPr>
          </w:rPrChange>
        </w:rPr>
      </w:pPr>
      <w:r w:rsidRPr="00FA416D">
        <w:rPr>
          <w:b/>
          <w:bCs/>
          <w:rPrChange w:id="149" w:author="Colin Peeler" w:date="2012-10-15T12:50:00Z">
            <w:rPr>
              <w:bCs/>
            </w:rPr>
          </w:rPrChange>
        </w:rPr>
        <w:t>Individual Rights</w:t>
      </w:r>
    </w:p>
    <w:p w:rsidR="00CD2154" w:rsidRPr="00FA416D" w:rsidRDefault="0075678A" w:rsidP="00CD2154">
      <w:pPr>
        <w:spacing w:after="0" w:line="240" w:lineRule="auto"/>
        <w:ind w:left="720"/>
        <w:rPr>
          <w:b/>
          <w:bCs/>
          <w:rPrChange w:id="150" w:author="Colin Peeler" w:date="2012-10-15T12:50:00Z">
            <w:rPr>
              <w:bCs/>
            </w:rPr>
          </w:rPrChange>
        </w:rPr>
      </w:pPr>
      <w:r w:rsidRPr="00FA416D">
        <w:rPr>
          <w:b/>
          <w:bCs/>
          <w:rPrChange w:id="151" w:author="Colin Peeler" w:date="2012-10-15T12:50:00Z">
            <w:rPr>
              <w:bCs/>
            </w:rPr>
          </w:rPrChange>
        </w:rPr>
        <w:t>Health, Safety and Well</w:t>
      </w:r>
      <w:r w:rsidRPr="00FA416D">
        <w:rPr>
          <w:b/>
          <w:bCs/>
          <w:rPrChange w:id="152" w:author="Colin Peeler" w:date="2012-10-15T12:50:00Z">
            <w:rPr>
              <w:bCs/>
            </w:rPr>
          </w:rPrChange>
        </w:rPr>
        <w:tab/>
      </w:r>
      <w:r w:rsidR="00CD2154" w:rsidRPr="00FA416D">
        <w:rPr>
          <w:b/>
          <w:bCs/>
          <w:rPrChange w:id="153" w:author="Colin Peeler" w:date="2012-10-15T12:50:00Z">
            <w:rPr>
              <w:bCs/>
            </w:rPr>
          </w:rPrChange>
        </w:rPr>
        <w:t xml:space="preserve"> </w:t>
      </w:r>
    </w:p>
    <w:p w:rsidR="0075678A" w:rsidRPr="00FA416D" w:rsidRDefault="0075678A" w:rsidP="00CD2154">
      <w:pPr>
        <w:spacing w:after="0" w:line="240" w:lineRule="auto"/>
        <w:ind w:left="720"/>
        <w:rPr>
          <w:b/>
          <w:bCs/>
          <w:rPrChange w:id="154" w:author="Colin Peeler" w:date="2012-10-15T12:50:00Z">
            <w:rPr>
              <w:bCs/>
            </w:rPr>
          </w:rPrChange>
        </w:rPr>
      </w:pPr>
      <w:r w:rsidRPr="00FA416D">
        <w:rPr>
          <w:b/>
          <w:bCs/>
          <w:rPrChange w:id="155" w:author="Colin Peeler" w:date="2012-10-15T12:50:00Z">
            <w:rPr>
              <w:bCs/>
            </w:rPr>
          </w:rPrChange>
        </w:rPr>
        <w:t>Abuse and Neglect</w:t>
      </w:r>
    </w:p>
    <w:p w:rsidR="00CD2154" w:rsidRPr="00FA416D" w:rsidRDefault="0075678A" w:rsidP="00CD2154">
      <w:pPr>
        <w:spacing w:after="0" w:line="240" w:lineRule="auto"/>
        <w:ind w:left="720"/>
        <w:rPr>
          <w:b/>
          <w:bCs/>
          <w:rPrChange w:id="156" w:author="Colin Peeler" w:date="2012-10-15T12:50:00Z">
            <w:rPr>
              <w:bCs/>
            </w:rPr>
          </w:rPrChange>
        </w:rPr>
      </w:pPr>
      <w:r w:rsidRPr="00FA416D">
        <w:rPr>
          <w:b/>
          <w:bCs/>
          <w:rPrChange w:id="157" w:author="Colin Peeler" w:date="2012-10-15T12:50:00Z">
            <w:rPr>
              <w:bCs/>
            </w:rPr>
          </w:rPrChange>
        </w:rPr>
        <w:t>Consumer Grievance</w:t>
      </w:r>
    </w:p>
    <w:p w:rsidR="00CD2154" w:rsidRPr="00FA416D" w:rsidRDefault="0075678A" w:rsidP="00CD2154">
      <w:pPr>
        <w:spacing w:after="0" w:line="240" w:lineRule="auto"/>
        <w:ind w:left="720"/>
        <w:rPr>
          <w:b/>
          <w:bCs/>
          <w:rPrChange w:id="158" w:author="Colin Peeler" w:date="2012-10-15T12:50:00Z">
            <w:rPr>
              <w:bCs/>
            </w:rPr>
          </w:rPrChange>
        </w:rPr>
      </w:pPr>
      <w:r w:rsidRPr="00FA416D">
        <w:rPr>
          <w:b/>
          <w:bCs/>
          <w:rPrChange w:id="159" w:author="Colin Peeler" w:date="2012-10-15T12:50:00Z">
            <w:rPr>
              <w:bCs/>
            </w:rPr>
          </w:rPrChange>
        </w:rPr>
        <w:t>Behavior Support Plans</w:t>
      </w:r>
    </w:p>
    <w:p w:rsidR="00CD2154" w:rsidRPr="00FA416D" w:rsidRDefault="0075678A" w:rsidP="00CD2154">
      <w:pPr>
        <w:spacing w:after="0" w:line="240" w:lineRule="auto"/>
        <w:ind w:left="720"/>
        <w:rPr>
          <w:b/>
          <w:bCs/>
          <w:rPrChange w:id="160" w:author="Colin Peeler" w:date="2012-10-15T12:50:00Z">
            <w:rPr>
              <w:bCs/>
            </w:rPr>
          </w:rPrChange>
        </w:rPr>
      </w:pPr>
      <w:r w:rsidRPr="00FA416D">
        <w:rPr>
          <w:b/>
          <w:bCs/>
          <w:rPrChange w:id="161" w:author="Colin Peeler" w:date="2012-10-15T12:50:00Z">
            <w:rPr>
              <w:bCs/>
            </w:rPr>
          </w:rPrChange>
        </w:rPr>
        <w:t>Medication Self-</w:t>
      </w:r>
      <w:proofErr w:type="spellStart"/>
      <w:r w:rsidRPr="00FA416D">
        <w:rPr>
          <w:b/>
          <w:bCs/>
          <w:rPrChange w:id="162" w:author="Colin Peeler" w:date="2012-10-15T12:50:00Z">
            <w:rPr>
              <w:bCs/>
            </w:rPr>
          </w:rPrChange>
        </w:rPr>
        <w:t>Administ</w:t>
      </w:r>
      <w:proofErr w:type="spellEnd"/>
      <w:r w:rsidRPr="00FA416D">
        <w:rPr>
          <w:b/>
          <w:bCs/>
          <w:rPrChange w:id="163" w:author="Colin Peeler" w:date="2012-10-15T12:50:00Z">
            <w:rPr>
              <w:bCs/>
            </w:rPr>
          </w:rPrChange>
        </w:rPr>
        <w:tab/>
      </w:r>
    </w:p>
    <w:p w:rsidR="0075678A" w:rsidRDefault="0075678A" w:rsidP="00CD2154">
      <w:pPr>
        <w:spacing w:after="0" w:line="240" w:lineRule="auto"/>
        <w:ind w:left="720"/>
        <w:rPr>
          <w:ins w:id="164" w:author="Colin Peeler" w:date="2012-10-15T13:18:00Z"/>
          <w:bCs/>
        </w:rPr>
      </w:pPr>
      <w:r w:rsidRPr="00FA416D">
        <w:rPr>
          <w:b/>
          <w:bCs/>
          <w:rPrChange w:id="165" w:author="Colin Peeler" w:date="2012-10-15T12:50:00Z">
            <w:rPr>
              <w:bCs/>
            </w:rPr>
          </w:rPrChange>
        </w:rPr>
        <w:t xml:space="preserve">Documentation </w:t>
      </w:r>
      <w:proofErr w:type="spellStart"/>
      <w:r w:rsidRPr="00FA416D">
        <w:rPr>
          <w:b/>
          <w:bCs/>
          <w:rPrChange w:id="166" w:author="Colin Peeler" w:date="2012-10-15T12:50:00Z">
            <w:rPr>
              <w:bCs/>
            </w:rPr>
          </w:rPrChange>
        </w:rPr>
        <w:t>Reqs</w:t>
      </w:r>
      <w:proofErr w:type="spellEnd"/>
      <w:r w:rsidRPr="00CD2154">
        <w:rPr>
          <w:bCs/>
        </w:rPr>
        <w:tab/>
      </w:r>
    </w:p>
    <w:p w:rsidR="00E827CD" w:rsidRDefault="00E827CD" w:rsidP="00E827CD">
      <w:pPr>
        <w:tabs>
          <w:tab w:val="left" w:pos="720"/>
          <w:tab w:val="left" w:pos="1440"/>
          <w:tab w:val="left" w:pos="2160"/>
          <w:tab w:val="left" w:pos="2880"/>
          <w:tab w:val="left" w:pos="3600"/>
          <w:tab w:val="left" w:pos="4320"/>
          <w:tab w:val="left" w:pos="5655"/>
        </w:tabs>
        <w:spacing w:after="0" w:line="240" w:lineRule="auto"/>
        <w:rPr>
          <w:ins w:id="167" w:author="Colin Peeler" w:date="2012-10-15T13:18:00Z"/>
        </w:rPr>
      </w:pPr>
      <w:ins w:id="168" w:author="Colin Peeler" w:date="2012-10-15T13:18:00Z">
        <w:r>
          <w:tab/>
        </w:r>
        <w:r>
          <w:t>(</w:t>
        </w:r>
        <w:proofErr w:type="gramStart"/>
        <w:r>
          <w:t>upload</w:t>
        </w:r>
        <w:proofErr w:type="gramEnd"/>
        <w:r>
          <w:t xml:space="preserve"> file/training signature page scanned and loaded)</w:t>
        </w:r>
      </w:ins>
    </w:p>
    <w:p w:rsidR="00E827CD" w:rsidRDefault="00E827CD" w:rsidP="00CD2154">
      <w:pPr>
        <w:spacing w:after="0" w:line="240" w:lineRule="auto"/>
        <w:ind w:left="720"/>
        <w:rPr>
          <w:ins w:id="169" w:author="Colin Peeler" w:date="2012-10-15T13:08:00Z"/>
          <w:bCs/>
        </w:rPr>
      </w:pPr>
    </w:p>
    <w:p w:rsidR="00A3246E" w:rsidRDefault="00E827CD" w:rsidP="00A3246E">
      <w:pPr>
        <w:rPr>
          <w:ins w:id="170" w:author="Colin Peeler" w:date="2012-10-15T13:09:00Z"/>
        </w:rPr>
      </w:pPr>
      <w:ins w:id="171" w:author="Colin Peeler" w:date="2012-10-15T13:18:00Z">
        <w:r>
          <w:t>A</w:t>
        </w:r>
      </w:ins>
      <w:ins w:id="172" w:author="Colin Peeler" w:date="2012-10-15T13:08:00Z">
        <w:r w:rsidR="00A3246E">
          <w:t xml:space="preserve">n email with a summary that </w:t>
        </w:r>
        <w:proofErr w:type="gramStart"/>
        <w:r w:rsidR="00A3246E">
          <w:t xml:space="preserve">all </w:t>
        </w:r>
        <w:r w:rsidR="00A3246E">
          <w:t xml:space="preserve"> above</w:t>
        </w:r>
        <w:proofErr w:type="gramEnd"/>
        <w:r w:rsidR="00A3246E">
          <w:t xml:space="preserve"> </w:t>
        </w:r>
        <w:r w:rsidR="00A3246E">
          <w:t xml:space="preserve">prerequisites have been met </w:t>
        </w:r>
        <w:r w:rsidR="00A3246E">
          <w:t xml:space="preserve"> when employee enters </w:t>
        </w:r>
      </w:ins>
      <w:ins w:id="173" w:author="Colin Peeler" w:date="2012-10-15T13:13:00Z">
        <w:r>
          <w:t xml:space="preserve">the </w:t>
        </w:r>
      </w:ins>
      <w:ins w:id="174" w:author="Colin Peeler" w:date="2012-10-15T13:08:00Z">
        <w:r w:rsidR="00A3246E">
          <w:t>last one, will generate email to SBC</w:t>
        </w:r>
      </w:ins>
      <w:ins w:id="175" w:author="Colin Peeler" w:date="2012-10-15T13:13:00Z">
        <w:r>
          <w:t xml:space="preserve"> and top Dr. Peeler </w:t>
        </w:r>
      </w:ins>
      <w:ins w:id="176" w:author="Colin Peeler" w:date="2012-10-15T13:08:00Z">
        <w:r w:rsidR="00A3246E">
          <w:t xml:space="preserve"> that they need to verify </w:t>
        </w:r>
      </w:ins>
      <w:ins w:id="177" w:author="Colin Peeler" w:date="2012-10-15T13:13:00Z">
        <w:r>
          <w:t xml:space="preserve">training is complete by reviewing the employees files/logins and entering our approval. </w:t>
        </w:r>
      </w:ins>
      <w:ins w:id="178" w:author="Colin Peeler" w:date="2012-10-15T13:08:00Z">
        <w:r w:rsidR="00A3246E">
          <w:t xml:space="preserve">They then log in and there will be a place for them to enter their electronic signature. It only comes up for the supervisor or me, but gets recorded on the employees training log that we approved or signed off on it. </w:t>
        </w:r>
      </w:ins>
    </w:p>
    <w:p w:rsidR="00A3246E" w:rsidRDefault="00A3246E" w:rsidP="00A3246E">
      <w:pPr>
        <w:rPr>
          <w:ins w:id="179" w:author="Colin Peeler" w:date="2012-10-15T13:11:00Z"/>
        </w:rPr>
      </w:pPr>
      <w:ins w:id="180" w:author="Colin Peeler" w:date="2012-10-15T13:09:00Z">
        <w:r>
          <w:t>Once the above is done by SBC,</w:t>
        </w:r>
      </w:ins>
      <w:ins w:id="181" w:author="Colin Peeler" w:date="2012-10-15T13:14:00Z">
        <w:r w:rsidR="00E827CD">
          <w:t xml:space="preserve"> and Dr. Peeler</w:t>
        </w:r>
        <w:proofErr w:type="gramStart"/>
        <w:r w:rsidR="00E827CD">
          <w:t xml:space="preserve">, </w:t>
        </w:r>
      </w:ins>
      <w:ins w:id="182" w:author="Colin Peeler" w:date="2012-10-15T13:09:00Z">
        <w:r>
          <w:t xml:space="preserve"> an</w:t>
        </w:r>
        <w:proofErr w:type="gramEnd"/>
        <w:r>
          <w:t xml:space="preserve"> email is generated to </w:t>
        </w:r>
      </w:ins>
      <w:ins w:id="183" w:author="Colin Peeler" w:date="2012-10-15T13:11:00Z">
        <w:r>
          <w:t>employee/trainee</w:t>
        </w:r>
      </w:ins>
      <w:ins w:id="184" w:author="Colin Peeler" w:date="2012-10-15T13:09:00Z">
        <w:r>
          <w:t xml:space="preserve"> saying </w:t>
        </w:r>
      </w:ins>
      <w:ins w:id="185" w:author="Colin Peeler" w:date="2012-10-15T13:10:00Z">
        <w:r>
          <w:t>“congratulations you have completed</w:t>
        </w:r>
        <w:r w:rsidR="00E827CD">
          <w:t xml:space="preserve"> the training criteria to begin</w:t>
        </w:r>
        <w:r>
          <w:t xml:space="preserve"> ride </w:t>
        </w:r>
        <w:proofErr w:type="spellStart"/>
        <w:r>
          <w:t>alongs</w:t>
        </w:r>
        <w:proofErr w:type="spellEnd"/>
        <w:r>
          <w:t xml:space="preserve"> with Behavior Solutions</w:t>
        </w:r>
      </w:ins>
      <w:ins w:id="186" w:author="Colin Peeler" w:date="2012-10-15T13:11:00Z">
        <w:r w:rsidR="00E827CD">
          <w:t>’</w:t>
        </w:r>
      </w:ins>
      <w:ins w:id="187" w:author="Colin Peeler" w:date="2012-10-15T13:10:00Z">
        <w:r>
          <w:t xml:space="preserve"> </w:t>
        </w:r>
      </w:ins>
      <w:ins w:id="188" w:author="Colin Peeler" w:date="2012-10-15T13:11:00Z">
        <w:r w:rsidR="00E827CD">
          <w:t>Behavior Assistants and Consultants seeing</w:t>
        </w:r>
        <w:r w:rsidR="00E827CD">
          <w:t xml:space="preserve"> </w:t>
        </w:r>
      </w:ins>
      <w:ins w:id="189" w:author="Colin Peeler" w:date="2012-10-15T13:10:00Z">
        <w:r>
          <w:t xml:space="preserve">clients. </w:t>
        </w:r>
      </w:ins>
      <w:ins w:id="190" w:author="Colin Peeler" w:date="2012-10-15T13:11:00Z">
        <w:r w:rsidR="00E827CD">
          <w:t xml:space="preserve"> Consultants will get an email saying you are now eligible for such hours and they will contact you if they have openings. </w:t>
        </w:r>
      </w:ins>
      <w:ins w:id="191" w:author="Colin Peeler" w:date="2012-10-15T13:18:00Z">
        <w:r w:rsidR="00E827CD">
          <w:t xml:space="preserve">You can find all of their contact information at </w:t>
        </w:r>
      </w:ins>
      <w:ins w:id="192" w:author="Colin Peeler" w:date="2012-10-15T13:19:00Z">
        <w:r w:rsidR="00E827CD">
          <w:fldChar w:fldCharType="begin"/>
        </w:r>
        <w:r w:rsidR="00E827CD">
          <w:instrText xml:space="preserve"> HYPERLINK "http://</w:instrText>
        </w:r>
      </w:ins>
      <w:ins w:id="193" w:author="Colin Peeler" w:date="2012-10-15T13:18:00Z">
        <w:r w:rsidR="00E827CD">
          <w:instrText>www.behsolutions.com/admin</w:instrText>
        </w:r>
      </w:ins>
      <w:ins w:id="194" w:author="Colin Peeler" w:date="2012-10-15T13:19:00Z">
        <w:r w:rsidR="00E827CD">
          <w:instrText xml:space="preserve">" </w:instrText>
        </w:r>
        <w:r w:rsidR="00E827CD">
          <w:fldChar w:fldCharType="separate"/>
        </w:r>
      </w:ins>
      <w:ins w:id="195" w:author="Colin Peeler" w:date="2012-10-15T13:18:00Z">
        <w:r w:rsidR="00E827CD" w:rsidRPr="002142AE">
          <w:rPr>
            <w:rStyle w:val="Hyperlink"/>
          </w:rPr>
          <w:t>www.behsolutions.com/admin</w:t>
        </w:r>
      </w:ins>
      <w:ins w:id="196" w:author="Colin Peeler" w:date="2012-10-15T13:19:00Z">
        <w:r w:rsidR="00E827CD">
          <w:fldChar w:fldCharType="end"/>
        </w:r>
      </w:ins>
      <w:ins w:id="197" w:author="Colin Peeler" w:date="2012-10-15T13:18:00Z">
        <w:r w:rsidR="00E827CD">
          <w:t xml:space="preserve"> </w:t>
        </w:r>
      </w:ins>
      <w:ins w:id="198" w:author="Colin Peeler" w:date="2012-10-15T13:19:00Z">
        <w:r w:rsidR="00E827CD">
          <w:t xml:space="preserve">so you can email or call them to follow up on what’s available. </w:t>
        </w:r>
      </w:ins>
      <w:ins w:id="199" w:author="Colin Peeler" w:date="2012-10-15T13:11:00Z">
        <w:r w:rsidR="00E827CD">
          <w:t xml:space="preserve">If not contact Angie Peeler and she can assist in identifying clients. </w:t>
        </w:r>
      </w:ins>
      <w:ins w:id="200" w:author="Colin Peeler" w:date="2012-10-15T13:14:00Z">
        <w:r w:rsidR="00E827CD">
          <w:t xml:space="preserve">Keep up the great efforts training. </w:t>
        </w:r>
      </w:ins>
    </w:p>
    <w:p w:rsidR="00E827CD" w:rsidRDefault="00E827CD" w:rsidP="00E827CD">
      <w:pPr>
        <w:pStyle w:val="ListParagraph"/>
        <w:numPr>
          <w:ilvl w:val="0"/>
          <w:numId w:val="3"/>
        </w:numPr>
        <w:rPr>
          <w:ins w:id="201" w:author="Colin Peeler" w:date="2012-10-15T13:08:00Z"/>
        </w:rPr>
        <w:pPrChange w:id="202" w:author="Colin Peeler" w:date="2012-10-15T13:12:00Z">
          <w:pPr/>
        </w:pPrChange>
      </w:pPr>
      <w:ins w:id="203" w:author="Colin Peeler" w:date="2012-10-15T13:12:00Z">
        <w:r>
          <w:t xml:space="preserve">Another email is generated to the consultants, me and Angie stating “which training </w:t>
        </w:r>
        <w:proofErr w:type="gramStart"/>
        <w:r>
          <w:t>criteria has</w:t>
        </w:r>
        <w:proofErr w:type="gramEnd"/>
        <w:r>
          <w:t xml:space="preserve"> been completed and what they are eligible for</w:t>
        </w:r>
      </w:ins>
      <w:ins w:id="204" w:author="Colin Peeler" w:date="2012-10-15T13:13:00Z">
        <w:r>
          <w:t xml:space="preserve">” when SBC and I approve the training has been completed. </w:t>
        </w:r>
      </w:ins>
    </w:p>
    <w:p w:rsidR="00A9611B" w:rsidRDefault="00A9611B" w:rsidP="00A9611B">
      <w:pPr>
        <w:spacing w:after="0" w:line="240" w:lineRule="auto"/>
        <w:rPr>
          <w:ins w:id="205" w:author="Colin Peeler" w:date="2012-10-15T13:34:00Z"/>
        </w:rPr>
        <w:pPrChange w:id="206" w:author="Colin Peeler" w:date="2012-10-15T12:29:00Z">
          <w:pPr>
            <w:spacing w:after="0" w:line="240" w:lineRule="auto"/>
            <w:ind w:left="720"/>
          </w:pPr>
        </w:pPrChange>
      </w:pPr>
      <w:ins w:id="207" w:author="Colin Peeler" w:date="2012-10-15T12:29:00Z">
        <w:r w:rsidRPr="00FA416D">
          <w:rPr>
            <w:b/>
            <w:u w:val="single"/>
            <w:rPrChange w:id="208" w:author="Colin Peeler" w:date="2012-10-15T12:56:00Z">
              <w:rPr/>
            </w:rPrChange>
          </w:rPr>
          <w:lastRenderedPageBreak/>
          <w:t xml:space="preserve">Prior to Running Sessions </w:t>
        </w:r>
        <w:proofErr w:type="gramStart"/>
        <w:r w:rsidRPr="00FA416D">
          <w:rPr>
            <w:b/>
            <w:u w:val="single"/>
            <w:rPrChange w:id="209" w:author="Colin Peeler" w:date="2012-10-15T12:56:00Z">
              <w:rPr/>
            </w:rPrChange>
          </w:rPr>
          <w:t>Solo</w:t>
        </w:r>
      </w:ins>
      <w:ins w:id="210" w:author="Colin Peeler" w:date="2012-10-15T13:29:00Z">
        <w:r w:rsidR="00202090">
          <w:rPr>
            <w:b/>
            <w:u w:val="single"/>
          </w:rPr>
          <w:t xml:space="preserve"> </w:t>
        </w:r>
      </w:ins>
      <w:ins w:id="211" w:author="Colin Peeler" w:date="2012-10-15T13:34:00Z">
        <w:r w:rsidR="00F34FD6">
          <w:t xml:space="preserve"> -</w:t>
        </w:r>
        <w:proofErr w:type="gramEnd"/>
        <w:r w:rsidR="00F34FD6">
          <w:t xml:space="preserve"> Y</w:t>
        </w:r>
      </w:ins>
      <w:ins w:id="212" w:author="Colin Peeler" w:date="2012-10-15T13:29:00Z">
        <w:r w:rsidR="00202090" w:rsidRPr="00F34FD6">
          <w:rPr>
            <w:rPrChange w:id="213" w:author="Colin Peeler" w:date="2012-10-15T13:34:00Z">
              <w:rPr>
                <w:b/>
                <w:u w:val="single"/>
              </w:rPr>
            </w:rPrChange>
          </w:rPr>
          <w:t xml:space="preserve">ou can ride along and begin training with kids under </w:t>
        </w:r>
      </w:ins>
      <w:ins w:id="214" w:author="Colin Peeler" w:date="2012-10-15T13:34:00Z">
        <w:r w:rsidR="00F34FD6">
          <w:t xml:space="preserve">direct observation by </w:t>
        </w:r>
      </w:ins>
      <w:ins w:id="215" w:author="Colin Peeler" w:date="2012-10-15T13:29:00Z">
        <w:r w:rsidR="00F34FD6" w:rsidRPr="00F34FD6">
          <w:t xml:space="preserve"> a </w:t>
        </w:r>
      </w:ins>
      <w:ins w:id="216" w:author="Colin Peeler" w:date="2012-10-15T13:34:00Z">
        <w:r w:rsidR="00F34FD6">
          <w:t>C</w:t>
        </w:r>
      </w:ins>
      <w:ins w:id="217" w:author="Colin Peeler" w:date="2012-10-15T13:29:00Z">
        <w:r w:rsidR="00202090" w:rsidRPr="00F34FD6">
          <w:rPr>
            <w:rPrChange w:id="218" w:author="Colin Peeler" w:date="2012-10-15T13:34:00Z">
              <w:rPr>
                <w:b/>
                <w:u w:val="single"/>
              </w:rPr>
            </w:rPrChange>
          </w:rPr>
          <w:t>onsultant or</w:t>
        </w:r>
        <w:r w:rsidR="00202090" w:rsidRPr="00202090">
          <w:rPr>
            <w:u w:val="single"/>
            <w:rPrChange w:id="219" w:author="Colin Peeler" w:date="2012-10-15T13:30:00Z">
              <w:rPr>
                <w:b/>
                <w:u w:val="single"/>
              </w:rPr>
            </w:rPrChange>
          </w:rPr>
          <w:t xml:space="preserve"> </w:t>
        </w:r>
        <w:r w:rsidR="00202090" w:rsidRPr="00F34FD6">
          <w:rPr>
            <w:rPrChange w:id="220" w:author="Colin Peeler" w:date="2012-10-15T13:34:00Z">
              <w:rPr>
                <w:b/>
                <w:u w:val="single"/>
              </w:rPr>
            </w:rPrChange>
          </w:rPr>
          <w:t>Behavior Assistant Trained in Training Skills.</w:t>
        </w:r>
      </w:ins>
    </w:p>
    <w:p w:rsidR="00F34FD6" w:rsidRPr="00F34FD6" w:rsidRDefault="00F34FD6" w:rsidP="00A9611B">
      <w:pPr>
        <w:spacing w:after="0" w:line="240" w:lineRule="auto"/>
        <w:rPr>
          <w:b/>
          <w:rPrChange w:id="221" w:author="Colin Peeler" w:date="2012-10-15T13:34:00Z">
            <w:rPr/>
          </w:rPrChange>
        </w:rPr>
        <w:pPrChange w:id="222" w:author="Colin Peeler" w:date="2012-10-15T12:29:00Z">
          <w:pPr>
            <w:spacing w:after="0" w:line="240" w:lineRule="auto"/>
            <w:ind w:left="720"/>
          </w:pPr>
        </w:pPrChange>
      </w:pPr>
    </w:p>
    <w:p w:rsidR="0046768F" w:rsidRPr="00FA416D" w:rsidDel="00A9611B" w:rsidRDefault="0046768F" w:rsidP="0046768F">
      <w:pPr>
        <w:spacing w:after="0" w:line="240" w:lineRule="auto"/>
        <w:rPr>
          <w:del w:id="223" w:author="Colin Peeler" w:date="2012-10-15T12:29:00Z"/>
          <w:b/>
          <w:bCs/>
        </w:rPr>
      </w:pPr>
      <w:moveToRangeStart w:id="224" w:author="Colin Peeler" w:date="2012-10-15T12:24:00Z" w:name="move338067208"/>
      <w:moveTo w:id="225" w:author="Colin Peeler" w:date="2012-10-15T12:24:00Z">
        <w:del w:id="226" w:author="Colin Peeler" w:date="2012-10-15T12:29:00Z">
          <w:r w:rsidRPr="00FA416D" w:rsidDel="00A9611B">
            <w:rPr>
              <w:b/>
              <w:bCs/>
              <w:rPrChange w:id="227" w:author="Colin Peeler" w:date="2012-10-15T12:50:00Z">
                <w:rPr>
                  <w:bCs/>
                </w:rPr>
              </w:rPrChange>
            </w:rPr>
            <w:delText>Note</w:delText>
          </w:r>
          <w:r w:rsidRPr="00FA416D" w:rsidDel="00A9611B">
            <w:rPr>
              <w:b/>
              <w:bCs/>
            </w:rPr>
            <w:tab/>
          </w:r>
          <w:r w:rsidRPr="00FA416D" w:rsidDel="00A9611B">
            <w:rPr>
              <w:b/>
              <w:bCs/>
            </w:rPr>
            <w:tab/>
            <w:delText xml:space="preserve">Whatever an employee puts in the above 3 fields (date, trainer name and their initials…it would be the same </w:delText>
          </w:r>
        </w:del>
        <w:del w:id="228" w:author="Colin Peeler" w:date="2012-10-15T12:26:00Z">
          <w:r w:rsidRPr="00FA416D" w:rsidDel="0046768F">
            <w:rPr>
              <w:b/>
              <w:bCs/>
            </w:rPr>
            <w:delText xml:space="preserve">and not needed </w:delText>
          </w:r>
        </w:del>
        <w:del w:id="229" w:author="Colin Peeler" w:date="2012-10-15T12:29:00Z">
          <w:r w:rsidRPr="00FA416D" w:rsidDel="00A9611B">
            <w:rPr>
              <w:b/>
              <w:bCs/>
            </w:rPr>
            <w:delText>for the rows of individual trainings</w:delText>
          </w:r>
        </w:del>
        <w:del w:id="230" w:author="Colin Peeler" w:date="2012-10-15T12:26:00Z">
          <w:r w:rsidRPr="00FA416D" w:rsidDel="0046768F">
            <w:rPr>
              <w:b/>
              <w:bCs/>
            </w:rPr>
            <w:delText xml:space="preserve"> below here</w:delText>
          </w:r>
        </w:del>
      </w:moveTo>
    </w:p>
    <w:moveToRangeEnd w:id="224"/>
    <w:p w:rsidR="00CD2154" w:rsidRPr="00FA416D" w:rsidDel="00A9611B" w:rsidRDefault="00DE42E3" w:rsidP="00CD2154">
      <w:pPr>
        <w:rPr>
          <w:del w:id="231" w:author="Colin Peeler" w:date="2012-10-15T12:29:00Z"/>
          <w:b/>
        </w:rPr>
      </w:pPr>
      <w:del w:id="232" w:author="Colin Peeler" w:date="2012-10-15T12:29:00Z">
        <w:r w:rsidRPr="00FA416D" w:rsidDel="00A9611B">
          <w:rPr>
            <w:b/>
          </w:rPr>
          <w:delText>Prior to Running Sessions Solo</w:delText>
        </w:r>
        <w:r w:rsidR="00CD2154" w:rsidRPr="00FA416D" w:rsidDel="00A9611B">
          <w:rPr>
            <w:b/>
          </w:rPr>
          <w:tab/>
        </w:r>
        <w:r w:rsidR="00CD2154" w:rsidRPr="00FA416D" w:rsidDel="00A9611B">
          <w:rPr>
            <w:b/>
          </w:rPr>
          <w:tab/>
        </w:r>
      </w:del>
    </w:p>
    <w:p w:rsidR="00DE42E3" w:rsidRPr="00FA416D" w:rsidDel="0046768F" w:rsidRDefault="00CD2154" w:rsidP="00CD2154">
      <w:pPr>
        <w:ind w:left="2880" w:firstLine="720"/>
        <w:rPr>
          <w:b/>
        </w:rPr>
      </w:pPr>
      <w:moveFromRangeStart w:id="233" w:author="Colin Peeler" w:date="2012-10-15T12:22:00Z" w:name="move338067088"/>
      <w:moveFrom w:id="234" w:author="Colin Peeler" w:date="2012-10-15T12:22:00Z">
        <w:r w:rsidRPr="00FA416D" w:rsidDel="0046768F">
          <w:rPr>
            <w:b/>
          </w:rPr>
          <w:t>1</w:t>
        </w:r>
        <w:r w:rsidRPr="00FA416D" w:rsidDel="0046768F">
          <w:rPr>
            <w:b/>
            <w:vertAlign w:val="superscript"/>
          </w:rPr>
          <w:t>st</w:t>
        </w:r>
        <w:r w:rsidRPr="00FA416D" w:rsidDel="0046768F">
          <w:rPr>
            <w:b/>
          </w:rPr>
          <w:t xml:space="preserve"> 2</w:t>
        </w:r>
        <w:r w:rsidRPr="00FA416D" w:rsidDel="0046768F">
          <w:rPr>
            <w:b/>
            <w:vertAlign w:val="superscript"/>
          </w:rPr>
          <w:t>nd</w:t>
        </w:r>
        <w:r w:rsidRPr="00FA416D" w:rsidDel="0046768F">
          <w:rPr>
            <w:b/>
          </w:rPr>
          <w:t xml:space="preserve"> 3</w:t>
        </w:r>
        <w:r w:rsidRPr="00FA416D" w:rsidDel="0046768F">
          <w:rPr>
            <w:b/>
            <w:vertAlign w:val="superscript"/>
          </w:rPr>
          <w:t>rd</w:t>
        </w:r>
        <w:r w:rsidRPr="00FA416D" w:rsidDel="0046768F">
          <w:rPr>
            <w:b/>
          </w:rPr>
          <w:t xml:space="preserve"> 4</w:t>
        </w:r>
        <w:r w:rsidRPr="00FA416D" w:rsidDel="0046768F">
          <w:rPr>
            <w:b/>
            <w:vertAlign w:val="superscript"/>
          </w:rPr>
          <w:t>th</w:t>
        </w:r>
        <w:r w:rsidRPr="00FA416D" w:rsidDel="0046768F">
          <w:rPr>
            <w:b/>
          </w:rPr>
          <w:t xml:space="preserve"> 5</w:t>
        </w:r>
        <w:r w:rsidRPr="00FA416D" w:rsidDel="0046768F">
          <w:rPr>
            <w:b/>
            <w:vertAlign w:val="superscript"/>
          </w:rPr>
          <w:t>th</w:t>
        </w:r>
        <w:r w:rsidRPr="00FA416D" w:rsidDel="0046768F">
          <w:rPr>
            <w:b/>
          </w:rPr>
          <w:t xml:space="preserve"> assessment (must pass 3 with 90% or better)</w:t>
        </w:r>
      </w:moveFrom>
    </w:p>
    <w:p w:rsidR="00DE42E3" w:rsidRPr="00FA416D" w:rsidDel="0046768F" w:rsidRDefault="00DE42E3">
      <w:pPr>
        <w:rPr>
          <w:b/>
          <w:rPrChange w:id="235" w:author="Colin Peeler" w:date="2012-10-15T12:50:00Z">
            <w:rPr/>
          </w:rPrChange>
        </w:rPr>
      </w:pPr>
      <w:moveFrom w:id="236" w:author="Colin Peeler" w:date="2012-10-15T12:22:00Z">
        <w:r w:rsidRPr="00FA416D" w:rsidDel="0046768F">
          <w:rPr>
            <w:b/>
            <w:rPrChange w:id="237" w:author="Colin Peeler" w:date="2012-10-15T12:50:00Z">
              <w:rPr/>
            </w:rPrChange>
          </w:rPr>
          <w:t>Basic Therapy Skills (discrete trial teaching)</w:t>
        </w:r>
        <w:r w:rsidR="00CD2154" w:rsidRPr="00FA416D" w:rsidDel="0046768F">
          <w:rPr>
            <w:b/>
            <w:rPrChange w:id="238" w:author="Colin Peeler" w:date="2012-10-15T12:50:00Z">
              <w:rPr/>
            </w:rPrChange>
          </w:rPr>
          <w:t xml:space="preserve"> (each trial would be a % score, client initials, date, and trainer)</w:t>
        </w:r>
        <w:r w:rsidR="00CD2154" w:rsidRPr="00FA416D" w:rsidDel="0046768F">
          <w:rPr>
            <w:b/>
            <w:rPrChange w:id="239" w:author="Colin Peeler" w:date="2012-10-15T12:50:00Z">
              <w:rPr/>
            </w:rPrChange>
          </w:rPr>
          <w:tab/>
        </w:r>
      </w:moveFrom>
    </w:p>
    <w:moveFromRangeEnd w:id="233"/>
    <w:p w:rsidR="00FA416D" w:rsidRDefault="00DE42E3">
      <w:pPr>
        <w:rPr>
          <w:ins w:id="240" w:author="Colin Peeler" w:date="2012-10-15T12:58:00Z"/>
        </w:rPr>
      </w:pPr>
      <w:r w:rsidRPr="00FA416D">
        <w:rPr>
          <w:b/>
          <w:rPrChange w:id="241" w:author="Colin Peeler" w:date="2012-10-15T12:50:00Z">
            <w:rPr/>
          </w:rPrChange>
        </w:rPr>
        <w:t>Therapy Visit Checklist</w:t>
      </w:r>
      <w:r w:rsidR="00CD2154">
        <w:t xml:space="preserve"> </w:t>
      </w:r>
      <w:ins w:id="242" w:author="Colin Peeler" w:date="2012-10-15T12:58:00Z">
        <w:r w:rsidR="00FA416D">
          <w:t>(</w:t>
        </w:r>
        <w:r w:rsidR="00FA416D">
          <w:t>must score 100% across 2 sessions</w:t>
        </w:r>
        <w:r w:rsidR="00FA416D">
          <w:t>)</w:t>
        </w:r>
      </w:ins>
    </w:p>
    <w:p w:rsidR="00DE42E3" w:rsidRDefault="00FA416D" w:rsidP="00FA416D">
      <w:pPr>
        <w:ind w:firstLine="720"/>
        <w:rPr>
          <w:ins w:id="243" w:author="Colin Peeler" w:date="2012-10-15T12:59:00Z"/>
        </w:rPr>
        <w:pPrChange w:id="244" w:author="Colin Peeler" w:date="2012-10-15T12:58:00Z">
          <w:pPr/>
        </w:pPrChange>
      </w:pPr>
      <w:ins w:id="245" w:author="Colin Peeler" w:date="2012-10-15T12:58:00Z">
        <w:r w:rsidRPr="00A3246E">
          <w:rPr>
            <w:b/>
            <w:rPrChange w:id="246" w:author="Colin Peeler" w:date="2012-10-15T13:06:00Z">
              <w:rPr/>
            </w:rPrChange>
          </w:rPr>
          <w:t>Therapy Visit Checklist 1</w:t>
        </w:r>
        <w:r>
          <w:t xml:space="preserve"> </w:t>
        </w:r>
      </w:ins>
      <w:r w:rsidR="00CD2154">
        <w:t>(</w:t>
      </w:r>
      <w:ins w:id="247" w:author="Colin Peeler" w:date="2012-10-15T12:59:00Z">
        <w:r>
          <w:t>, date, client initials</w:t>
        </w:r>
        <w:r>
          <w:t xml:space="preserve">, </w:t>
        </w:r>
      </w:ins>
      <w:del w:id="248" w:author="Colin Peeler" w:date="2012-10-15T12:59:00Z">
        <w:r w:rsidR="00CD2154" w:rsidDel="00FA416D">
          <w:delText>each trial</w:delText>
        </w:r>
      </w:del>
      <w:r w:rsidR="00CD2154">
        <w:t xml:space="preserve"> % score, </w:t>
      </w:r>
      <w:del w:id="249" w:author="Colin Peeler" w:date="2012-10-15T12:59:00Z">
        <w:r w:rsidR="00CD2154" w:rsidDel="00FA416D">
          <w:delText xml:space="preserve">client initials, date, </w:delText>
        </w:r>
      </w:del>
      <w:r w:rsidR="00CD2154">
        <w:t>traine</w:t>
      </w:r>
      <w:ins w:id="250" w:author="Colin Peeler" w:date="2012-10-15T12:59:00Z">
        <w:r>
          <w:t>r, upload file)</w:t>
        </w:r>
      </w:ins>
      <w:del w:id="251" w:author="Colin Peeler" w:date="2012-10-15T12:59:00Z">
        <w:r w:rsidR="00CD2154" w:rsidDel="00FA416D">
          <w:delText>r</w:delText>
        </w:r>
      </w:del>
      <w:del w:id="252" w:author="Colin Peeler" w:date="2012-10-15T12:58:00Z">
        <w:r w:rsidR="00CD2154" w:rsidDel="00FA416D">
          <w:delText>)</w:delText>
        </w:r>
      </w:del>
    </w:p>
    <w:p w:rsidR="00FA416D" w:rsidRDefault="00FA416D" w:rsidP="00FA416D">
      <w:pPr>
        <w:ind w:firstLine="720"/>
        <w:rPr>
          <w:ins w:id="253" w:author="Colin Peeler" w:date="2012-10-15T12:59:00Z"/>
        </w:rPr>
      </w:pPr>
      <w:ins w:id="254" w:author="Colin Peeler" w:date="2012-10-15T12:59:00Z">
        <w:r w:rsidRPr="00A3246E">
          <w:rPr>
            <w:b/>
            <w:rPrChange w:id="255" w:author="Colin Peeler" w:date="2012-10-15T13:06:00Z">
              <w:rPr/>
            </w:rPrChange>
          </w:rPr>
          <w:t>Therapy Visit Checklist 2</w:t>
        </w:r>
        <w:r>
          <w:t xml:space="preserve"> (, date, client initials</w:t>
        </w:r>
        <w:proofErr w:type="gramStart"/>
        <w:r>
          <w:t>,  %</w:t>
        </w:r>
        <w:proofErr w:type="gramEnd"/>
        <w:r>
          <w:t xml:space="preserve"> score, trainer, upload file)</w:t>
        </w:r>
      </w:ins>
    </w:p>
    <w:p w:rsidR="00FA416D" w:rsidDel="00202090" w:rsidRDefault="00FA416D" w:rsidP="00202090">
      <w:pPr>
        <w:rPr>
          <w:del w:id="256" w:author="Colin Peeler" w:date="2012-10-15T13:30:00Z"/>
        </w:rPr>
      </w:pPr>
    </w:p>
    <w:p w:rsidR="00A9611B" w:rsidRDefault="00A9611B" w:rsidP="00A9611B">
      <w:moveToRangeStart w:id="257" w:author="Colin Peeler" w:date="2012-10-15T12:30:00Z" w:name="move338067555"/>
      <w:moveTo w:id="258" w:author="Colin Peeler" w:date="2012-10-15T12:30:00Z">
        <w:r w:rsidRPr="00FA416D">
          <w:rPr>
            <w:b/>
            <w:rPrChange w:id="259" w:author="Colin Peeler" w:date="2012-10-15T12:50:00Z">
              <w:rPr/>
            </w:rPrChange>
          </w:rPr>
          <w:t xml:space="preserve">6 </w:t>
        </w:r>
        <w:proofErr w:type="spellStart"/>
        <w:r w:rsidRPr="00FA416D">
          <w:rPr>
            <w:b/>
            <w:rPrChange w:id="260" w:author="Colin Peeler" w:date="2012-10-15T12:50:00Z">
              <w:rPr/>
            </w:rPrChange>
          </w:rPr>
          <w:t>hr</w:t>
        </w:r>
        <w:proofErr w:type="spellEnd"/>
        <w:r w:rsidRPr="00FA416D">
          <w:rPr>
            <w:b/>
            <w:rPrChange w:id="261" w:author="Colin Peeler" w:date="2012-10-15T12:50:00Z">
              <w:rPr/>
            </w:rPrChange>
          </w:rPr>
          <w:t xml:space="preserve"> </w:t>
        </w:r>
      </w:moveTo>
      <w:ins w:id="262" w:author="Colin Peeler" w:date="2012-10-15T13:30:00Z">
        <w:r w:rsidR="00202090">
          <w:rPr>
            <w:b/>
          </w:rPr>
          <w:t>Workshop</w:t>
        </w:r>
        <w:r w:rsidR="00202090">
          <w:rPr>
            <w:b/>
          </w:rPr>
          <w:t xml:space="preserve"> -</w:t>
        </w:r>
        <w:r w:rsidR="00202090">
          <w:rPr>
            <w:b/>
          </w:rPr>
          <w:t xml:space="preserve"> </w:t>
        </w:r>
      </w:ins>
      <w:moveTo w:id="263" w:author="Colin Peeler" w:date="2012-10-15T12:30:00Z">
        <w:r w:rsidRPr="00FA416D">
          <w:rPr>
            <w:b/>
            <w:rPrChange w:id="264" w:author="Colin Peeler" w:date="2012-10-15T12:50:00Z">
              <w:rPr/>
            </w:rPrChange>
          </w:rPr>
          <w:t xml:space="preserve">Discrete Trial </w:t>
        </w:r>
      </w:moveTo>
      <w:ins w:id="265" w:author="Colin Peeler" w:date="2012-10-15T13:30:00Z">
        <w:r w:rsidR="00202090">
          <w:rPr>
            <w:b/>
          </w:rPr>
          <w:t xml:space="preserve">and </w:t>
        </w:r>
      </w:ins>
      <w:moveTo w:id="266" w:author="Colin Peeler" w:date="2012-10-15T12:30:00Z">
        <w:r w:rsidRPr="00FA416D">
          <w:rPr>
            <w:b/>
            <w:rPrChange w:id="267" w:author="Colin Peeler" w:date="2012-10-15T12:50:00Z">
              <w:rPr/>
            </w:rPrChange>
          </w:rPr>
          <w:t>Behavior Assistant Training</w:t>
        </w:r>
        <w:r>
          <w:t xml:space="preserve"> (date, trainer, employee initials)</w:t>
        </w:r>
      </w:moveTo>
    </w:p>
    <w:p w:rsidR="00A9611B" w:rsidRDefault="00A9611B" w:rsidP="00A9611B">
      <w:pPr>
        <w:pStyle w:val="ListParagraph"/>
        <w:numPr>
          <w:ilvl w:val="0"/>
          <w:numId w:val="2"/>
        </w:numPr>
      </w:pPr>
      <w:moveTo w:id="268" w:author="Colin Peeler" w:date="2012-10-15T12:30:00Z">
        <w:r w:rsidRPr="00FA416D">
          <w:rPr>
            <w:b/>
            <w:rPrChange w:id="269" w:author="Colin Peeler" w:date="2012-10-15T12:50:00Z">
              <w:rPr/>
            </w:rPrChange>
          </w:rPr>
          <w:t>Ethics for Behavior Assistants</w:t>
        </w:r>
      </w:moveTo>
      <w:ins w:id="270" w:author="Colin Peeler" w:date="2012-10-15T12:30:00Z">
        <w:r>
          <w:t xml:space="preserve"> (date, trainer, employee initials)</w:t>
        </w:r>
      </w:ins>
    </w:p>
    <w:moveToRangeEnd w:id="257"/>
    <w:p w:rsidR="00202090" w:rsidRPr="00202090" w:rsidRDefault="00202090">
      <w:pPr>
        <w:rPr>
          <w:ins w:id="271" w:author="Colin Peeler" w:date="2012-10-15T13:31:00Z"/>
          <w:rPrChange w:id="272" w:author="Colin Peeler" w:date="2012-10-15T13:31:00Z">
            <w:rPr>
              <w:ins w:id="273" w:author="Colin Peeler" w:date="2012-10-15T13:31:00Z"/>
              <w:b/>
            </w:rPr>
          </w:rPrChange>
        </w:rPr>
      </w:pPr>
      <w:ins w:id="274" w:author="Colin Peeler" w:date="2012-10-15T13:31:00Z">
        <w:r w:rsidRPr="00202090">
          <w:rPr>
            <w:rPrChange w:id="275" w:author="Colin Peeler" w:date="2012-10-15T13:31:00Z">
              <w:rPr>
                <w:b/>
              </w:rPr>
            </w:rPrChange>
          </w:rPr>
          <w:t xml:space="preserve">Once the above is completed an email is sent to SBC to verify above has been done and the basic therapy skills are sufficient to work solo with clients. </w:t>
        </w:r>
      </w:ins>
    </w:p>
    <w:p w:rsidR="00FA416D" w:rsidRDefault="00FA416D">
      <w:pPr>
        <w:rPr>
          <w:ins w:id="276" w:author="Colin Peeler" w:date="2012-10-15T12:59:00Z"/>
        </w:rPr>
      </w:pPr>
      <w:ins w:id="277" w:author="Colin Peeler" w:date="2012-10-15T12:57:00Z">
        <w:r>
          <w:rPr>
            <w:b/>
          </w:rPr>
          <w:t xml:space="preserve">Supervisor Approval that Basic Therapy skills are sufficient to run a session solo </w:t>
        </w:r>
        <w:r w:rsidRPr="00FA416D">
          <w:rPr>
            <w:rPrChange w:id="278" w:author="Colin Peeler" w:date="2012-10-15T12:57:00Z">
              <w:rPr>
                <w:b/>
              </w:rPr>
            </w:rPrChange>
          </w:rPr>
          <w:t>(Date, SBC approval)</w:t>
        </w:r>
      </w:ins>
      <w:ins w:id="279" w:author="Colin Peeler" w:date="2012-10-15T13:07:00Z">
        <w:r w:rsidR="00A3246E">
          <w:t xml:space="preserve"> – an email with a summary that all prerequisites have been met and need to be verified by SBC</w:t>
        </w:r>
      </w:ins>
      <w:ins w:id="280" w:author="Colin Peeler" w:date="2012-10-15T13:27:00Z">
        <w:r w:rsidR="00202090">
          <w:t xml:space="preserve"> is sent to her (Lisa – and cc’s me)</w:t>
        </w:r>
      </w:ins>
      <w:ins w:id="281" w:author="Colin Peeler" w:date="2012-10-15T13:07:00Z">
        <w:r w:rsidR="00A3246E">
          <w:t xml:space="preserve">. They then log in and there will be a place for them to enter their electronic signature. It only comes up for the supervisor or me, but gets recorded on the employees training log that we approved or signed off on it. </w:t>
        </w:r>
      </w:ins>
    </w:p>
    <w:p w:rsidR="00A3246E" w:rsidRDefault="00202090">
      <w:pPr>
        <w:rPr>
          <w:ins w:id="282" w:author="Colin Peeler" w:date="2012-10-15T13:32:00Z"/>
        </w:rPr>
      </w:pPr>
      <w:ins w:id="283" w:author="Colin Peeler" w:date="2012-10-15T13:27:00Z">
        <w:r>
          <w:t xml:space="preserve">Send email to employee </w:t>
        </w:r>
      </w:ins>
      <w:ins w:id="284" w:author="Colin Peeler" w:date="2012-10-15T13:00:00Z">
        <w:r w:rsidR="00A3246E">
          <w:t xml:space="preserve">when all </w:t>
        </w:r>
      </w:ins>
      <w:ins w:id="285" w:author="Colin Peeler" w:date="2012-10-15T13:28:00Z">
        <w:r>
          <w:t xml:space="preserve">of the above is </w:t>
        </w:r>
      </w:ins>
      <w:ins w:id="286" w:author="Colin Peeler" w:date="2012-10-15T13:00:00Z">
        <w:r w:rsidR="00A3246E">
          <w:t>checked off – “</w:t>
        </w:r>
      </w:ins>
      <w:ins w:id="287" w:author="Colin Peeler" w:date="2012-10-15T13:29:00Z">
        <w:r>
          <w:t>C</w:t>
        </w:r>
      </w:ins>
      <w:ins w:id="288" w:author="Colin Peeler" w:date="2012-10-15T13:00:00Z">
        <w:r w:rsidR="00A3246E">
          <w:t>ongratulations you have mastered all of the prerequisites for running sessions solo with clients. Keep up the great efforts in</w:t>
        </w:r>
      </w:ins>
      <w:ins w:id="289" w:author="Colin Peeler" w:date="2012-10-15T13:29:00Z">
        <w:r>
          <w:t xml:space="preserve"> ongoing </w:t>
        </w:r>
      </w:ins>
      <w:ins w:id="290" w:author="Colin Peeler" w:date="2012-10-15T13:00:00Z">
        <w:r w:rsidR="00A3246E">
          <w:t>training!</w:t>
        </w:r>
      </w:ins>
      <w:ins w:id="291" w:author="Colin Peeler" w:date="2012-10-15T13:29:00Z">
        <w:r>
          <w:t>”</w:t>
        </w:r>
      </w:ins>
    </w:p>
    <w:p w:rsidR="00F34FD6" w:rsidRDefault="00F34FD6">
      <w:pPr>
        <w:rPr>
          <w:ins w:id="292" w:author="Colin Peeler" w:date="2012-10-15T12:59:00Z"/>
        </w:rPr>
      </w:pPr>
      <w:ins w:id="293" w:author="Colin Peeler" w:date="2012-10-15T13:32:00Z">
        <w:r>
          <w:t xml:space="preserve">Email is sent to all consultants that employee’s name has passed the raining criteria to run sessions solo. If adding “employee’s name” to a new client you will still want to determine if </w:t>
        </w:r>
      </w:ins>
      <w:ins w:id="294" w:author="Colin Peeler" w:date="2012-10-15T13:33:00Z">
        <w:r>
          <w:t>“employee’s name” would do equally as well or not with the client you are considering. Training under others is ok if deemed necessary by the consultant.”</w:t>
        </w:r>
      </w:ins>
    </w:p>
    <w:p w:rsidR="00DE42E3" w:rsidRPr="00F34FD6" w:rsidRDefault="00DE42E3">
      <w:pPr>
        <w:rPr>
          <w:ins w:id="295" w:author="Colin Peeler" w:date="2012-10-15T13:01:00Z"/>
          <w:rPrChange w:id="296" w:author="Colin Peeler" w:date="2012-10-15T13:35:00Z">
            <w:rPr>
              <w:ins w:id="297" w:author="Colin Peeler" w:date="2012-10-15T13:01:00Z"/>
              <w:b/>
              <w:u w:val="single"/>
            </w:rPr>
          </w:rPrChange>
        </w:rPr>
      </w:pPr>
      <w:r w:rsidRPr="00FA416D">
        <w:rPr>
          <w:b/>
          <w:u w:val="single"/>
          <w:rPrChange w:id="298" w:author="Colin Peeler" w:date="2012-10-15T12:58:00Z">
            <w:rPr>
              <w:b/>
            </w:rPr>
          </w:rPrChange>
        </w:rPr>
        <w:t>Ongoing Training</w:t>
      </w:r>
      <w:ins w:id="299" w:author="Colin Peeler" w:date="2012-10-15T13:00:00Z">
        <w:r w:rsidR="00A3246E">
          <w:rPr>
            <w:b/>
          </w:rPr>
          <w:t xml:space="preserve"> </w:t>
        </w:r>
        <w:r w:rsidR="00A3246E" w:rsidRPr="00F34FD6">
          <w:rPr>
            <w:rPrChange w:id="300" w:author="Colin Peeler" w:date="2012-10-15T13:35:00Z">
              <w:rPr>
                <w:b/>
              </w:rPr>
            </w:rPrChange>
          </w:rPr>
          <w:t>– You now can run sessions solo</w:t>
        </w:r>
      </w:ins>
      <w:ins w:id="301" w:author="Colin Peeler" w:date="2012-10-15T13:01:00Z">
        <w:r w:rsidR="00A3246E" w:rsidRPr="00F34FD6">
          <w:rPr>
            <w:rPrChange w:id="302" w:author="Colin Peeler" w:date="2012-10-15T13:35:00Z">
              <w:rPr>
                <w:b/>
                <w:u w:val="single"/>
              </w:rPr>
            </w:rPrChange>
          </w:rPr>
          <w:t xml:space="preserve"> but must complete the below within 6 months of </w:t>
        </w:r>
      </w:ins>
      <w:ins w:id="303" w:author="Colin Peeler" w:date="2012-10-15T13:35:00Z">
        <w:r w:rsidR="00F34FD6">
          <w:t xml:space="preserve">being approved to </w:t>
        </w:r>
      </w:ins>
      <w:ins w:id="304" w:author="Colin Peeler" w:date="2012-10-15T13:01:00Z">
        <w:r w:rsidR="00F34FD6" w:rsidRPr="00F34FD6">
          <w:t>run</w:t>
        </w:r>
        <w:r w:rsidR="00A3246E" w:rsidRPr="00F34FD6">
          <w:rPr>
            <w:rPrChange w:id="305" w:author="Colin Peeler" w:date="2012-10-15T13:35:00Z">
              <w:rPr>
                <w:b/>
                <w:u w:val="single"/>
              </w:rPr>
            </w:rPrChange>
          </w:rPr>
          <w:t xml:space="preserve"> sessions solo.</w:t>
        </w:r>
      </w:ins>
    </w:p>
    <w:p w:rsidR="00A3246E" w:rsidRPr="00A3246E" w:rsidRDefault="00A3246E">
      <w:pPr>
        <w:rPr>
          <w:b/>
          <w:u w:val="single"/>
          <w:rPrChange w:id="306" w:author="Colin Peeler" w:date="2012-10-15T13:00:00Z">
            <w:rPr>
              <w:b/>
            </w:rPr>
          </w:rPrChange>
        </w:rPr>
      </w:pPr>
      <w:ins w:id="307" w:author="Colin Peeler" w:date="2012-10-15T13:01:00Z">
        <w:r w:rsidRPr="00F34FD6">
          <w:rPr>
            <w:b/>
            <w:rPrChange w:id="308" w:author="Colin Peeler" w:date="2012-10-15T13:35:00Z">
              <w:rPr>
                <w:b/>
                <w:u w:val="single"/>
              </w:rPr>
            </w:rPrChange>
          </w:rPr>
          <w:t>Basic Therapy Skills</w:t>
        </w:r>
        <w:r>
          <w:rPr>
            <w:b/>
            <w:u w:val="single"/>
          </w:rPr>
          <w:t xml:space="preserve"> </w:t>
        </w:r>
      </w:ins>
      <w:ins w:id="309" w:author="Colin Peeler" w:date="2012-10-15T13:02:00Z">
        <w:r>
          <w:t>(discrete trial teaching</w:t>
        </w:r>
      </w:ins>
      <w:ins w:id="310" w:author="Colin Peeler" w:date="2012-10-15T13:03:00Z">
        <w:r>
          <w:t xml:space="preserve"> – must pass 2 with 90% or better</w:t>
        </w:r>
      </w:ins>
      <w:ins w:id="311" w:author="Colin Peeler" w:date="2012-10-15T13:02:00Z">
        <w:r>
          <w:t>)</w:t>
        </w:r>
      </w:ins>
    </w:p>
    <w:p w:rsidR="0046768F" w:rsidRPr="00FA416D" w:rsidDel="00A9611B" w:rsidRDefault="0046768F" w:rsidP="00A9611B">
      <w:pPr>
        <w:rPr>
          <w:del w:id="312" w:author="Colin Peeler" w:date="2012-10-15T12:31:00Z"/>
          <w:b/>
        </w:rPr>
        <w:pPrChange w:id="313" w:author="Colin Peeler" w:date="2012-10-15T12:31:00Z">
          <w:pPr>
            <w:ind w:left="2880" w:firstLine="720"/>
          </w:pPr>
        </w:pPrChange>
      </w:pPr>
      <w:moveToRangeStart w:id="314" w:author="Colin Peeler" w:date="2012-10-15T12:22:00Z" w:name="move338067088"/>
      <w:moveTo w:id="315" w:author="Colin Peeler" w:date="2012-10-15T12:22:00Z">
        <w:del w:id="316" w:author="Colin Peeler" w:date="2012-10-15T12:31:00Z">
          <w:r w:rsidRPr="00FA416D" w:rsidDel="00A9611B">
            <w:rPr>
              <w:b/>
            </w:rPr>
            <w:delText>1</w:delText>
          </w:r>
          <w:r w:rsidRPr="00FA416D" w:rsidDel="00A9611B">
            <w:rPr>
              <w:b/>
              <w:vertAlign w:val="superscript"/>
            </w:rPr>
            <w:delText>st</w:delText>
          </w:r>
          <w:r w:rsidRPr="00FA416D" w:rsidDel="00A9611B">
            <w:rPr>
              <w:b/>
            </w:rPr>
            <w:delText xml:space="preserve"> 2</w:delText>
          </w:r>
          <w:r w:rsidRPr="00FA416D" w:rsidDel="00A9611B">
            <w:rPr>
              <w:b/>
              <w:vertAlign w:val="superscript"/>
            </w:rPr>
            <w:delText>nd</w:delText>
          </w:r>
          <w:r w:rsidRPr="00FA416D" w:rsidDel="00A9611B">
            <w:rPr>
              <w:b/>
            </w:rPr>
            <w:delText xml:space="preserve"> 3</w:delText>
          </w:r>
          <w:r w:rsidRPr="00FA416D" w:rsidDel="00A9611B">
            <w:rPr>
              <w:b/>
              <w:vertAlign w:val="superscript"/>
            </w:rPr>
            <w:delText>rd</w:delText>
          </w:r>
          <w:r w:rsidRPr="00FA416D" w:rsidDel="00A9611B">
            <w:rPr>
              <w:b/>
            </w:rPr>
            <w:delText xml:space="preserve"> 4</w:delText>
          </w:r>
          <w:r w:rsidRPr="00FA416D" w:rsidDel="00A9611B">
            <w:rPr>
              <w:b/>
              <w:vertAlign w:val="superscript"/>
            </w:rPr>
            <w:delText>th</w:delText>
          </w:r>
          <w:r w:rsidRPr="00FA416D" w:rsidDel="00A9611B">
            <w:rPr>
              <w:b/>
            </w:rPr>
            <w:delText xml:space="preserve"> 5</w:delText>
          </w:r>
          <w:r w:rsidRPr="00FA416D" w:rsidDel="00A9611B">
            <w:rPr>
              <w:b/>
              <w:vertAlign w:val="superscript"/>
            </w:rPr>
            <w:delText>th</w:delText>
          </w:r>
          <w:r w:rsidRPr="00FA416D" w:rsidDel="00A9611B">
            <w:rPr>
              <w:b/>
            </w:rPr>
            <w:delText xml:space="preserve"> assessment (must pass 3 with 90% or better)</w:delText>
          </w:r>
        </w:del>
      </w:moveTo>
    </w:p>
    <w:p w:rsidR="00A3246E" w:rsidRDefault="0046768F" w:rsidP="00A3246E">
      <w:pPr>
        <w:ind w:left="720"/>
        <w:rPr>
          <w:ins w:id="317" w:author="Colin Peeler" w:date="2012-10-15T13:02:00Z"/>
        </w:rPr>
        <w:pPrChange w:id="318" w:author="Colin Peeler" w:date="2012-10-15T13:01:00Z">
          <w:pPr>
            <w:ind w:left="2880" w:firstLine="720"/>
          </w:pPr>
        </w:pPrChange>
      </w:pPr>
      <w:moveTo w:id="319" w:author="Colin Peeler" w:date="2012-10-15T12:22:00Z">
        <w:r w:rsidRPr="00FA416D">
          <w:rPr>
            <w:b/>
            <w:rPrChange w:id="320" w:author="Colin Peeler" w:date="2012-10-15T12:51:00Z">
              <w:rPr/>
            </w:rPrChange>
          </w:rPr>
          <w:t>Basic Therapy Skills</w:t>
        </w:r>
      </w:moveTo>
      <w:ins w:id="321" w:author="Colin Peeler" w:date="2012-10-15T13:01:00Z">
        <w:r w:rsidR="00A3246E">
          <w:rPr>
            <w:b/>
          </w:rPr>
          <w:t xml:space="preserve"> 1</w:t>
        </w:r>
      </w:ins>
      <w:moveTo w:id="322" w:author="Colin Peeler" w:date="2012-10-15T12:22:00Z">
        <w:del w:id="323" w:author="Colin Peeler" w:date="2012-10-15T13:02:00Z">
          <w:r w:rsidDel="00A3246E">
            <w:delText xml:space="preserve"> (discrete trial teaching)</w:delText>
          </w:r>
        </w:del>
        <w:r>
          <w:t xml:space="preserve"> (</w:t>
        </w:r>
      </w:moveTo>
      <w:ins w:id="324" w:author="Colin Peeler" w:date="2012-10-15T13:02:00Z">
        <w:r w:rsidR="00A3246E">
          <w:t xml:space="preserve">date, client, % score, trainer – upload file) </w:t>
        </w:r>
      </w:ins>
      <w:moveTo w:id="325" w:author="Colin Peeler" w:date="2012-10-15T12:22:00Z">
        <w:del w:id="326" w:author="Colin Peeler" w:date="2012-10-15T13:02:00Z">
          <w:r w:rsidDel="00A3246E">
            <w:delText>each trial would be a % score, client initials, date, and trainer)</w:delText>
          </w:r>
          <w:r w:rsidDel="00A3246E">
            <w:tab/>
          </w:r>
        </w:del>
      </w:moveTo>
    </w:p>
    <w:p w:rsidR="00A3246E" w:rsidRPr="00A3246E" w:rsidRDefault="00A3246E" w:rsidP="00A3246E">
      <w:pPr>
        <w:ind w:left="720"/>
        <w:rPr>
          <w:ins w:id="327" w:author="Colin Peeler" w:date="2012-10-15T13:03:00Z"/>
          <w:b/>
          <w:rPrChange w:id="328" w:author="Colin Peeler" w:date="2012-10-15T13:03:00Z">
            <w:rPr>
              <w:ins w:id="329" w:author="Colin Peeler" w:date="2012-10-15T13:03:00Z"/>
            </w:rPr>
          </w:rPrChange>
        </w:rPr>
        <w:pPrChange w:id="330" w:author="Colin Peeler" w:date="2012-10-15T13:01:00Z">
          <w:pPr>
            <w:ind w:left="2880" w:firstLine="720"/>
          </w:pPr>
        </w:pPrChange>
      </w:pPr>
      <w:ins w:id="331" w:author="Colin Peeler" w:date="2012-10-15T13:03:00Z">
        <w:r>
          <w:rPr>
            <w:b/>
          </w:rPr>
          <w:t>B</w:t>
        </w:r>
        <w:r w:rsidRPr="00A3246E">
          <w:rPr>
            <w:b/>
          </w:rPr>
          <w:t>asic Therapy Skills 2…same</w:t>
        </w:r>
      </w:ins>
    </w:p>
    <w:p w:rsidR="00A3246E" w:rsidRPr="00A3246E" w:rsidRDefault="00A3246E" w:rsidP="00A3246E">
      <w:pPr>
        <w:ind w:left="720"/>
        <w:rPr>
          <w:ins w:id="332" w:author="Colin Peeler" w:date="2012-10-15T13:03:00Z"/>
          <w:b/>
          <w:rPrChange w:id="333" w:author="Colin Peeler" w:date="2012-10-15T13:03:00Z">
            <w:rPr>
              <w:ins w:id="334" w:author="Colin Peeler" w:date="2012-10-15T13:03:00Z"/>
            </w:rPr>
          </w:rPrChange>
        </w:rPr>
        <w:pPrChange w:id="335" w:author="Colin Peeler" w:date="2012-10-15T13:01:00Z">
          <w:pPr>
            <w:ind w:left="2880" w:firstLine="720"/>
          </w:pPr>
        </w:pPrChange>
      </w:pPr>
      <w:ins w:id="336" w:author="Colin Peeler" w:date="2012-10-15T13:03:00Z">
        <w:r>
          <w:rPr>
            <w:b/>
          </w:rPr>
          <w:t xml:space="preserve">BTS </w:t>
        </w:r>
        <w:r w:rsidRPr="00A3246E">
          <w:rPr>
            <w:b/>
            <w:rPrChange w:id="337" w:author="Colin Peeler" w:date="2012-10-15T13:03:00Z">
              <w:rPr/>
            </w:rPrChange>
          </w:rPr>
          <w:t>3</w:t>
        </w:r>
        <w:r>
          <w:rPr>
            <w:b/>
          </w:rPr>
          <w:t xml:space="preserve"> same as above</w:t>
        </w:r>
      </w:ins>
    </w:p>
    <w:p w:rsidR="00A3246E" w:rsidRPr="00A3246E" w:rsidRDefault="00A3246E" w:rsidP="00A3246E">
      <w:pPr>
        <w:ind w:left="720"/>
        <w:rPr>
          <w:ins w:id="338" w:author="Colin Peeler" w:date="2012-10-15T13:03:00Z"/>
          <w:b/>
          <w:rPrChange w:id="339" w:author="Colin Peeler" w:date="2012-10-15T13:03:00Z">
            <w:rPr>
              <w:ins w:id="340" w:author="Colin Peeler" w:date="2012-10-15T13:03:00Z"/>
            </w:rPr>
          </w:rPrChange>
        </w:rPr>
        <w:pPrChange w:id="341" w:author="Colin Peeler" w:date="2012-10-15T13:01:00Z">
          <w:pPr>
            <w:ind w:left="2880" w:firstLine="720"/>
          </w:pPr>
        </w:pPrChange>
      </w:pPr>
      <w:ins w:id="342" w:author="Colin Peeler" w:date="2012-10-15T13:03:00Z">
        <w:r>
          <w:rPr>
            <w:b/>
          </w:rPr>
          <w:t xml:space="preserve">BTS </w:t>
        </w:r>
        <w:r w:rsidRPr="00A3246E">
          <w:rPr>
            <w:b/>
            <w:rPrChange w:id="343" w:author="Colin Peeler" w:date="2012-10-15T13:03:00Z">
              <w:rPr/>
            </w:rPrChange>
          </w:rPr>
          <w:t>4</w:t>
        </w:r>
        <w:r>
          <w:rPr>
            <w:b/>
          </w:rPr>
          <w:t>…</w:t>
        </w:r>
      </w:ins>
    </w:p>
    <w:p w:rsidR="00A3246E" w:rsidRPr="00A3246E" w:rsidRDefault="00A3246E" w:rsidP="00A3246E">
      <w:pPr>
        <w:ind w:left="720"/>
        <w:rPr>
          <w:ins w:id="344" w:author="Colin Peeler" w:date="2012-10-15T13:03:00Z"/>
          <w:b/>
          <w:rPrChange w:id="345" w:author="Colin Peeler" w:date="2012-10-15T13:03:00Z">
            <w:rPr>
              <w:ins w:id="346" w:author="Colin Peeler" w:date="2012-10-15T13:03:00Z"/>
            </w:rPr>
          </w:rPrChange>
        </w:rPr>
        <w:pPrChange w:id="347" w:author="Colin Peeler" w:date="2012-10-15T13:01:00Z">
          <w:pPr>
            <w:ind w:left="2880" w:firstLine="720"/>
          </w:pPr>
        </w:pPrChange>
      </w:pPr>
      <w:ins w:id="348" w:author="Colin Peeler" w:date="2012-10-15T13:03:00Z">
        <w:r>
          <w:rPr>
            <w:b/>
          </w:rPr>
          <w:t xml:space="preserve"> BTS </w:t>
        </w:r>
        <w:r w:rsidRPr="00A3246E">
          <w:rPr>
            <w:b/>
            <w:rPrChange w:id="349" w:author="Colin Peeler" w:date="2012-10-15T13:03:00Z">
              <w:rPr/>
            </w:rPrChange>
          </w:rPr>
          <w:t>5</w:t>
        </w:r>
        <w:proofErr w:type="gramStart"/>
        <w:r>
          <w:rPr>
            <w:b/>
          </w:rPr>
          <w:t>…</w:t>
        </w:r>
      </w:ins>
      <w:ins w:id="350" w:author="Colin Peeler" w:date="2012-10-15T13:04:00Z">
        <w:r>
          <w:rPr>
            <w:b/>
          </w:rPr>
          <w:t>(</w:t>
        </w:r>
        <w:proofErr w:type="gramEnd"/>
        <w:r>
          <w:rPr>
            <w:b/>
          </w:rPr>
          <w:t>extra ones are in case people don’t pass 1</w:t>
        </w:r>
        <w:r w:rsidRPr="00A3246E">
          <w:rPr>
            <w:b/>
            <w:vertAlign w:val="superscript"/>
            <w:rPrChange w:id="351" w:author="Colin Peeler" w:date="2012-10-15T13:04:00Z">
              <w:rPr>
                <w:b/>
              </w:rPr>
            </w:rPrChange>
          </w:rPr>
          <w:t>st</w:t>
        </w:r>
        <w:r>
          <w:rPr>
            <w:b/>
          </w:rPr>
          <w:t xml:space="preserve"> time)</w:t>
        </w:r>
      </w:ins>
    </w:p>
    <w:p w:rsidR="0046768F" w:rsidDel="00A3246E" w:rsidRDefault="0046768F" w:rsidP="0046768F">
      <w:pPr>
        <w:rPr>
          <w:del w:id="352" w:author="Colin Peeler" w:date="2012-10-15T13:03:00Z"/>
        </w:rPr>
      </w:pPr>
    </w:p>
    <w:p w:rsidR="00DE42E3" w:rsidRPr="00FA416D" w:rsidDel="00A9611B" w:rsidRDefault="00DE42E3">
      <w:pPr>
        <w:rPr>
          <w:b/>
          <w:rPrChange w:id="353" w:author="Colin Peeler" w:date="2012-10-15T12:51:00Z">
            <w:rPr/>
          </w:rPrChange>
        </w:rPr>
      </w:pPr>
      <w:moveFromRangeStart w:id="354" w:author="Colin Peeler" w:date="2012-10-15T12:30:00Z" w:name="move338067555"/>
      <w:moveToRangeEnd w:id="314"/>
      <w:moveFrom w:id="355" w:author="Colin Peeler" w:date="2012-10-15T12:30:00Z">
        <w:r w:rsidRPr="00FA416D" w:rsidDel="00A9611B">
          <w:rPr>
            <w:b/>
            <w:rPrChange w:id="356" w:author="Colin Peeler" w:date="2012-10-15T12:51:00Z">
              <w:rPr/>
            </w:rPrChange>
          </w:rPr>
          <w:t>6 hr Discrete Trial Behavior Assistant Training</w:t>
        </w:r>
        <w:r w:rsidR="00CD2154" w:rsidRPr="00FA416D" w:rsidDel="00A9611B">
          <w:rPr>
            <w:b/>
            <w:rPrChange w:id="357" w:author="Colin Peeler" w:date="2012-10-15T12:51:00Z">
              <w:rPr/>
            </w:rPrChange>
          </w:rPr>
          <w:t xml:space="preserve"> (date, trainer, employee initials)</w:t>
        </w:r>
      </w:moveFrom>
    </w:p>
    <w:p w:rsidR="00DE42E3" w:rsidRPr="00FA416D" w:rsidDel="00A9611B" w:rsidRDefault="00DE42E3" w:rsidP="00DE42E3">
      <w:pPr>
        <w:pStyle w:val="ListParagraph"/>
        <w:numPr>
          <w:ilvl w:val="0"/>
          <w:numId w:val="2"/>
        </w:numPr>
        <w:rPr>
          <w:b/>
          <w:rPrChange w:id="358" w:author="Colin Peeler" w:date="2012-10-15T12:51:00Z">
            <w:rPr/>
          </w:rPrChange>
        </w:rPr>
      </w:pPr>
      <w:moveFrom w:id="359" w:author="Colin Peeler" w:date="2012-10-15T12:30:00Z">
        <w:r w:rsidRPr="00FA416D" w:rsidDel="00A9611B">
          <w:rPr>
            <w:b/>
            <w:rPrChange w:id="360" w:author="Colin Peeler" w:date="2012-10-15T12:51:00Z">
              <w:rPr/>
            </w:rPrChange>
          </w:rPr>
          <w:t>Ethics for Behavior Assistants</w:t>
        </w:r>
      </w:moveFrom>
    </w:p>
    <w:moveFromRangeEnd w:id="354"/>
    <w:p w:rsidR="00DE42E3" w:rsidRDefault="00DE42E3" w:rsidP="00DE42E3">
      <w:r w:rsidRPr="00FA416D">
        <w:rPr>
          <w:b/>
          <w:rPrChange w:id="361" w:author="Colin Peeler" w:date="2012-10-15T12:51:00Z">
            <w:rPr/>
          </w:rPrChange>
        </w:rPr>
        <w:t xml:space="preserve">10 </w:t>
      </w:r>
      <w:proofErr w:type="spellStart"/>
      <w:r w:rsidRPr="00FA416D">
        <w:rPr>
          <w:b/>
          <w:rPrChange w:id="362" w:author="Colin Peeler" w:date="2012-10-15T12:51:00Z">
            <w:rPr/>
          </w:rPrChange>
        </w:rPr>
        <w:t>hrs</w:t>
      </w:r>
      <w:proofErr w:type="spellEnd"/>
      <w:r w:rsidRPr="00FA416D">
        <w:rPr>
          <w:b/>
          <w:rPrChange w:id="363" w:author="Colin Peeler" w:date="2012-10-15T12:51:00Z">
            <w:rPr/>
          </w:rPrChange>
        </w:rPr>
        <w:t xml:space="preserve"> DDRB or Behavioral Assessment and Management Strategies</w:t>
      </w:r>
      <w:ins w:id="364" w:author="Colin Peeler" w:date="2012-10-15T13:04:00Z">
        <w:r w:rsidR="00A3246E">
          <w:rPr>
            <w:b/>
          </w:rPr>
          <w:t xml:space="preserve"> Workshop</w:t>
        </w:r>
      </w:ins>
      <w:r w:rsidR="00CD2154">
        <w:t xml:space="preserve"> (date, trainer, employee initials</w:t>
      </w:r>
      <w:ins w:id="365" w:author="Colin Peeler" w:date="2012-10-15T13:04:00Z">
        <w:r w:rsidR="00A3246E">
          <w:t>, SBC approval</w:t>
        </w:r>
      </w:ins>
      <w:r w:rsidR="00CD2154">
        <w:t>)</w:t>
      </w:r>
    </w:p>
    <w:p w:rsidR="00A3246E" w:rsidRDefault="00DA7C80" w:rsidP="00DE42E3">
      <w:pPr>
        <w:rPr>
          <w:ins w:id="366" w:author="Colin Peeler" w:date="2012-10-15T13:05:00Z"/>
        </w:rPr>
      </w:pPr>
      <w:r w:rsidRPr="00FA416D">
        <w:rPr>
          <w:b/>
          <w:rPrChange w:id="367" w:author="Colin Peeler" w:date="2012-10-15T12:51:00Z">
            <w:rPr/>
          </w:rPrChange>
        </w:rPr>
        <w:t>3 Training Trainer Skills</w:t>
      </w:r>
      <w:r w:rsidR="00CD2154">
        <w:t xml:space="preserve"> </w:t>
      </w:r>
    </w:p>
    <w:p w:rsidR="00DA7C80" w:rsidRDefault="00A3246E" w:rsidP="00F34FD6">
      <w:pPr>
        <w:ind w:firstLine="720"/>
        <w:rPr>
          <w:ins w:id="368" w:author="Colin Peeler" w:date="2012-10-15T13:05:00Z"/>
        </w:rPr>
        <w:pPrChange w:id="369" w:author="Colin Peeler" w:date="2012-10-15T13:35:00Z">
          <w:pPr/>
        </w:pPrChange>
      </w:pPr>
      <w:ins w:id="370" w:author="Colin Peeler" w:date="2012-10-15T13:05:00Z">
        <w:r w:rsidRPr="00A3246E">
          <w:rPr>
            <w:b/>
            <w:rPrChange w:id="371" w:author="Colin Peeler" w:date="2012-10-15T13:05:00Z">
              <w:rPr/>
            </w:rPrChange>
          </w:rPr>
          <w:t>Training Skills 1</w:t>
        </w:r>
      </w:ins>
      <w:r w:rsidR="00CD2154">
        <w:t>(date, trainee, skill trained, score, trainer initials</w:t>
      </w:r>
      <w:ins w:id="372" w:author="Colin Peeler" w:date="2012-10-15T12:51:00Z">
        <w:r w:rsidR="00FA416D">
          <w:t>, Dr. Peeler’s approval</w:t>
        </w:r>
      </w:ins>
      <w:r w:rsidR="00CD2154">
        <w:t>)</w:t>
      </w:r>
    </w:p>
    <w:p w:rsidR="00A3246E" w:rsidRDefault="00A3246E" w:rsidP="00F34FD6">
      <w:pPr>
        <w:ind w:firstLine="720"/>
        <w:rPr>
          <w:ins w:id="373" w:author="Colin Peeler" w:date="2012-10-15T13:05:00Z"/>
        </w:rPr>
        <w:pPrChange w:id="374" w:author="Colin Peeler" w:date="2012-10-15T13:35:00Z">
          <w:pPr/>
        </w:pPrChange>
      </w:pPr>
      <w:ins w:id="375" w:author="Colin Peeler" w:date="2012-10-15T13:05:00Z">
        <w:r>
          <w:rPr>
            <w:b/>
          </w:rPr>
          <w:t>Training Skills 2</w:t>
        </w:r>
        <w:r>
          <w:t>(date, trainee, skill trained, score, trainer initials, Dr. Peeler’s approval)</w:t>
        </w:r>
      </w:ins>
    </w:p>
    <w:p w:rsidR="00A3246E" w:rsidRDefault="00A3246E" w:rsidP="00F34FD6">
      <w:pPr>
        <w:ind w:firstLine="720"/>
        <w:rPr>
          <w:ins w:id="376" w:author="Colin Peeler" w:date="2012-10-15T13:05:00Z"/>
        </w:rPr>
        <w:pPrChange w:id="377" w:author="Colin Peeler" w:date="2012-10-15T13:35:00Z">
          <w:pPr/>
        </w:pPrChange>
      </w:pPr>
      <w:ins w:id="378" w:author="Colin Peeler" w:date="2012-10-15T13:05:00Z">
        <w:r>
          <w:rPr>
            <w:b/>
          </w:rPr>
          <w:t>Training Skills 3</w:t>
        </w:r>
        <w:r>
          <w:t>(date, trainee, skill trained, score, trainer initials, Dr. Peeler’s approval)</w:t>
        </w:r>
      </w:ins>
    </w:p>
    <w:p w:rsidR="00FA416D" w:rsidDel="00A3246E" w:rsidRDefault="00FA416D" w:rsidP="00DE42E3">
      <w:pPr>
        <w:rPr>
          <w:del w:id="379" w:author="Colin Peeler" w:date="2012-10-15T13:05:00Z"/>
          <w:b/>
        </w:rPr>
      </w:pPr>
    </w:p>
    <w:p w:rsidR="00A3246E" w:rsidRDefault="00C66A5B" w:rsidP="00A3246E">
      <w:pPr>
        <w:jc w:val="center"/>
        <w:rPr>
          <w:ins w:id="380" w:author="Colin Peeler" w:date="2012-10-15T13:06:00Z"/>
          <w:b/>
        </w:rPr>
        <w:pPrChange w:id="381" w:author="Colin Peeler" w:date="2012-10-15T13:06:00Z">
          <w:pPr/>
        </w:pPrChange>
      </w:pPr>
      <w:del w:id="382" w:author="Colin Peeler" w:date="2012-10-15T12:52:00Z">
        <w:r w:rsidDel="00FA416D">
          <w:rPr>
            <w:b/>
          </w:rPr>
          <w:delText xml:space="preserve">Eligibility </w:delText>
        </w:r>
      </w:del>
      <w:del w:id="383" w:author="Colin Peeler" w:date="2012-10-15T13:28:00Z">
        <w:r w:rsidDel="00202090">
          <w:rPr>
            <w:b/>
          </w:rPr>
          <w:delText>Cri</w:delText>
        </w:r>
      </w:del>
      <w:ins w:id="384" w:author="Colin Peeler" w:date="2012-10-15T13:28:00Z">
        <w:r w:rsidR="00202090">
          <w:rPr>
            <w:b/>
          </w:rPr>
          <w:t>Cri</w:t>
        </w:r>
      </w:ins>
      <w:r>
        <w:rPr>
          <w:b/>
        </w:rPr>
        <w:t>teria for</w:t>
      </w:r>
      <w:ins w:id="385" w:author="Colin Peeler" w:date="2012-10-15T12:52:00Z">
        <w:r w:rsidR="00FA416D">
          <w:rPr>
            <w:b/>
          </w:rPr>
          <w:t xml:space="preserve"> </w:t>
        </w:r>
      </w:ins>
      <w:del w:id="386" w:author="Colin Peeler" w:date="2012-10-15T12:52:00Z">
        <w:r w:rsidDel="00FA416D">
          <w:rPr>
            <w:b/>
          </w:rPr>
          <w:delText xml:space="preserve"> </w:delText>
        </w:r>
      </w:del>
      <w:r>
        <w:rPr>
          <w:b/>
        </w:rPr>
        <w:t>position as Behavior Consultant</w:t>
      </w:r>
    </w:p>
    <w:p w:rsidR="00C66A5B" w:rsidRPr="00A3246E" w:rsidRDefault="00FA416D" w:rsidP="00DE42E3">
      <w:pPr>
        <w:rPr>
          <w:rPrChange w:id="387" w:author="Colin Peeler" w:date="2012-10-15T13:06:00Z">
            <w:rPr>
              <w:b/>
            </w:rPr>
          </w:rPrChange>
        </w:rPr>
      </w:pPr>
      <w:ins w:id="388" w:author="Colin Peeler" w:date="2012-10-15T12:52:00Z">
        <w:r w:rsidRPr="00A3246E">
          <w:rPr>
            <w:rPrChange w:id="389" w:author="Colin Peeler" w:date="2012-10-15T13:06:00Z">
              <w:rPr>
                <w:b/>
              </w:rPr>
            </w:rPrChange>
          </w:rPr>
          <w:t xml:space="preserve"> In order to prepare you for a successful career as a Behavior Analyst there are a variety of skills and tasks you will need to become proficient at. Below are a smal</w:t>
        </w:r>
      </w:ins>
      <w:ins w:id="390" w:author="Colin Peeler" w:date="2012-10-15T12:53:00Z">
        <w:r w:rsidRPr="00A3246E">
          <w:rPr>
            <w:rPrChange w:id="391" w:author="Colin Peeler" w:date="2012-10-15T13:06:00Z">
              <w:rPr>
                <w:b/>
              </w:rPr>
            </w:rPrChange>
          </w:rPr>
          <w:t>l set of those skills/tasks that you’ll need to complete prior to being eligible for a position as a Behavior Consultant</w:t>
        </w:r>
      </w:ins>
      <w:ins w:id="392" w:author="Colin Peeler" w:date="2012-10-15T13:37:00Z">
        <w:r w:rsidR="00F34FD6">
          <w:t xml:space="preserve"> and a long a rewarding career with Behavior Solutions, Inc.</w:t>
        </w:r>
      </w:ins>
      <w:ins w:id="393" w:author="Colin Peeler" w:date="2012-10-15T12:53:00Z">
        <w:r w:rsidRPr="00A3246E">
          <w:rPr>
            <w:rPrChange w:id="394" w:author="Colin Peeler" w:date="2012-10-15T13:06:00Z">
              <w:rPr>
                <w:b/>
              </w:rPr>
            </w:rPrChange>
          </w:rPr>
          <w:t xml:space="preserve"> If you ever have questions feel free to talk to Dr. Peeler. </w:t>
        </w:r>
      </w:ins>
      <w:ins w:id="395" w:author="Colin Peeler" w:date="2012-10-15T14:08:00Z">
        <w:r w:rsidR="001C48B0">
          <w:t xml:space="preserve">Completing the tasks below does not guarantee a position with Behavior Solutions, Inc. </w:t>
        </w:r>
      </w:ins>
    </w:p>
    <w:p w:rsidR="00CD2154" w:rsidRDefault="00AE5905" w:rsidP="00DE42E3">
      <w:pPr>
        <w:rPr>
          <w:ins w:id="396" w:author="Colin Peeler" w:date="2012-10-15T12:08:00Z"/>
        </w:rPr>
      </w:pPr>
      <w:ins w:id="397" w:author="Colin Peeler" w:date="2012-10-15T12:08:00Z">
        <w:r w:rsidRPr="00FA416D">
          <w:rPr>
            <w:b/>
            <w:rPrChange w:id="398" w:author="Colin Peeler" w:date="2012-10-15T12:54:00Z">
              <w:rPr/>
            </w:rPrChange>
          </w:rPr>
          <w:t>3 Behavioral Assessments</w:t>
        </w:r>
      </w:ins>
      <w:ins w:id="399" w:author="Colin Peeler" w:date="2012-10-15T12:14:00Z">
        <w:r>
          <w:t xml:space="preserve"> (for all the criteria below we’d need ways to track they met each criteria (click boxes, drop down menus, etc. </w:t>
        </w:r>
      </w:ins>
    </w:p>
    <w:p w:rsidR="00AE5905" w:rsidRDefault="00AE5905" w:rsidP="00DE42E3">
      <w:pPr>
        <w:rPr>
          <w:ins w:id="400" w:author="Colin Peeler" w:date="2012-10-15T12:08:00Z"/>
        </w:rPr>
      </w:pPr>
      <w:ins w:id="401" w:author="Colin Peeler" w:date="2012-10-15T12:08:00Z">
        <w:r>
          <w:t xml:space="preserve">Each must include a minimum of interview of relevant people (functional interview) and direct observation data collected by applicant or parents under their direction. </w:t>
        </w:r>
      </w:ins>
    </w:p>
    <w:p w:rsidR="00AE5905" w:rsidRDefault="00AE5905" w:rsidP="00AE5905">
      <w:pPr>
        <w:pStyle w:val="ListParagraph"/>
        <w:numPr>
          <w:ilvl w:val="0"/>
          <w:numId w:val="2"/>
        </w:numPr>
        <w:rPr>
          <w:ins w:id="402" w:author="Colin Peeler" w:date="2012-10-15T12:09:00Z"/>
        </w:rPr>
        <w:pPrChange w:id="403" w:author="Colin Peeler" w:date="2012-10-15T12:09:00Z">
          <w:pPr/>
        </w:pPrChange>
      </w:pPr>
      <w:ins w:id="404" w:author="Colin Peeler" w:date="2012-10-15T12:09:00Z">
        <w:r>
          <w:t>One must be school based</w:t>
        </w:r>
      </w:ins>
    </w:p>
    <w:p w:rsidR="00AE5905" w:rsidRDefault="00AE5905" w:rsidP="00AE5905">
      <w:pPr>
        <w:pStyle w:val="ListParagraph"/>
        <w:numPr>
          <w:ilvl w:val="0"/>
          <w:numId w:val="2"/>
        </w:numPr>
        <w:rPr>
          <w:ins w:id="405" w:author="Colin Peeler" w:date="2012-10-15T12:09:00Z"/>
        </w:rPr>
        <w:pPrChange w:id="406" w:author="Colin Peeler" w:date="2012-10-15T12:09:00Z">
          <w:pPr/>
        </w:pPrChange>
      </w:pPr>
      <w:ins w:id="407" w:author="Colin Peeler" w:date="2012-10-15T12:09:00Z">
        <w:r>
          <w:t>One must be home based</w:t>
        </w:r>
      </w:ins>
    </w:p>
    <w:p w:rsidR="00AE5905" w:rsidRDefault="00AE5905" w:rsidP="00AE5905">
      <w:pPr>
        <w:pStyle w:val="ListParagraph"/>
        <w:numPr>
          <w:ilvl w:val="0"/>
          <w:numId w:val="2"/>
        </w:numPr>
        <w:rPr>
          <w:ins w:id="408" w:author="Colin Peeler" w:date="2012-10-15T12:08:00Z"/>
        </w:rPr>
        <w:pPrChange w:id="409" w:author="Colin Peeler" w:date="2012-10-15T12:09:00Z">
          <w:pPr/>
        </w:pPrChange>
      </w:pPr>
      <w:ins w:id="410" w:author="Colin Peeler" w:date="2012-10-15T12:09:00Z">
        <w:r>
          <w:t>All mu</w:t>
        </w:r>
      </w:ins>
      <w:ins w:id="411" w:author="Colin Peeler" w:date="2012-10-15T12:13:00Z">
        <w:r>
          <w:t>s</w:t>
        </w:r>
      </w:ins>
      <w:ins w:id="412" w:author="Colin Peeler" w:date="2012-10-15T12:09:00Z">
        <w:r>
          <w:t xml:space="preserve">t include </w:t>
        </w:r>
      </w:ins>
      <w:ins w:id="413" w:author="Colin Peeler" w:date="2012-10-15T12:13:00Z">
        <w:r>
          <w:t xml:space="preserve">summary of </w:t>
        </w:r>
      </w:ins>
      <w:ins w:id="414" w:author="Colin Peeler" w:date="2012-10-15T12:12:00Z">
        <w:r>
          <w:t>results of interviews, graphs of data, and analysis of the data (</w:t>
        </w:r>
      </w:ins>
      <w:ins w:id="415" w:author="Colin Peeler" w:date="2012-10-15T12:13:00Z">
        <w:r>
          <w:t>conclusions</w:t>
        </w:r>
      </w:ins>
      <w:ins w:id="416" w:author="Colin Peeler" w:date="2012-10-15T12:12:00Z">
        <w:r>
          <w:t xml:space="preserve"> drawn</w:t>
        </w:r>
      </w:ins>
      <w:ins w:id="417" w:author="Colin Peeler" w:date="2012-10-15T12:13:00Z">
        <w:r>
          <w:t xml:space="preserve">) as well as </w:t>
        </w:r>
      </w:ins>
      <w:ins w:id="418" w:author="Colin Peeler" w:date="2012-10-15T12:09:00Z">
        <w:r>
          <w:t>reduction and acquisition (replacement behavior components)</w:t>
        </w:r>
      </w:ins>
      <w:ins w:id="419" w:author="Colin Peeler" w:date="2012-10-15T12:14:00Z">
        <w:r>
          <w:t xml:space="preserve"> proposed in the recommendations section. </w:t>
        </w:r>
      </w:ins>
    </w:p>
    <w:p w:rsidR="00AE5905" w:rsidRDefault="00AE5905" w:rsidP="00F34FD6">
      <w:pPr>
        <w:ind w:left="720"/>
        <w:rPr>
          <w:ins w:id="420" w:author="Colin Peeler" w:date="2012-10-15T12:10:00Z"/>
        </w:rPr>
        <w:pPrChange w:id="421" w:author="Colin Peeler" w:date="2012-10-15T13:37:00Z">
          <w:pPr/>
        </w:pPrChange>
      </w:pPr>
      <w:proofErr w:type="spellStart"/>
      <w:ins w:id="422" w:author="Colin Peeler" w:date="2012-10-15T12:10:00Z">
        <w:r w:rsidRPr="00FA416D">
          <w:rPr>
            <w:b/>
            <w:rPrChange w:id="423" w:author="Colin Peeler" w:date="2012-10-15T12:54:00Z">
              <w:rPr/>
            </w:rPrChange>
          </w:rPr>
          <w:t>Beh</w:t>
        </w:r>
        <w:proofErr w:type="spellEnd"/>
        <w:r w:rsidRPr="00FA416D">
          <w:rPr>
            <w:b/>
            <w:rPrChange w:id="424" w:author="Colin Peeler" w:date="2012-10-15T12:54:00Z">
              <w:rPr/>
            </w:rPrChange>
          </w:rPr>
          <w:t xml:space="preserve"> Assessment 1</w:t>
        </w:r>
        <w:r>
          <w:tab/>
        </w:r>
      </w:ins>
      <w:ins w:id="425" w:author="Colin Peeler" w:date="2012-10-15T12:18:00Z">
        <w:r w:rsidR="0046768F">
          <w:t xml:space="preserve">upload file </w:t>
        </w:r>
      </w:ins>
      <w:ins w:id="426" w:author="Colin Peeler" w:date="2012-10-15T12:10:00Z">
        <w:r>
          <w:t>(date submitte</w:t>
        </w:r>
      </w:ins>
      <w:ins w:id="427" w:author="Colin Peeler" w:date="2012-10-15T12:12:00Z">
        <w:r>
          <w:t>d)</w:t>
        </w:r>
      </w:ins>
      <w:ins w:id="428" w:author="Colin Peeler" w:date="2012-10-15T12:10:00Z">
        <w:r>
          <w:t xml:space="preserve"> </w:t>
        </w:r>
      </w:ins>
      <w:ins w:id="429" w:author="Colin Peeler" w:date="2012-10-15T12:12:00Z">
        <w:r>
          <w:t>(</w:t>
        </w:r>
      </w:ins>
      <w:ins w:id="430" w:author="Colin Peeler" w:date="2012-10-15T12:11:00Z">
        <w:r>
          <w:t>location of consult (home</w:t>
        </w:r>
        <w:r w:rsidR="00D8194E">
          <w:t>/school/residential, community)</w:t>
        </w:r>
      </w:ins>
      <w:ins w:id="431" w:author="Colin Peeler" w:date="2012-10-15T12:39:00Z">
        <w:r w:rsidR="00D8194E">
          <w:t xml:space="preserve"> </w:t>
        </w:r>
      </w:ins>
      <w:ins w:id="432" w:author="Colin Peeler" w:date="2012-10-15T12:10:00Z">
        <w:r>
          <w:t>SBC approval date</w:t>
        </w:r>
        <w:r>
          <w:tab/>
          <w:t>Dr. Peeler Approval Date</w:t>
        </w:r>
      </w:ins>
    </w:p>
    <w:p w:rsidR="00AE5905" w:rsidRDefault="00AE5905" w:rsidP="00F34FD6">
      <w:pPr>
        <w:ind w:firstLine="720"/>
        <w:rPr>
          <w:ins w:id="433" w:author="Colin Peeler" w:date="2012-10-15T12:11:00Z"/>
        </w:rPr>
        <w:pPrChange w:id="434" w:author="Colin Peeler" w:date="2012-10-15T13:37:00Z">
          <w:pPr/>
        </w:pPrChange>
      </w:pPr>
      <w:proofErr w:type="spellStart"/>
      <w:ins w:id="435" w:author="Colin Peeler" w:date="2012-10-15T12:11:00Z">
        <w:r w:rsidRPr="00FA416D">
          <w:rPr>
            <w:b/>
            <w:rPrChange w:id="436" w:author="Colin Peeler" w:date="2012-10-15T12:54:00Z">
              <w:rPr/>
            </w:rPrChange>
          </w:rPr>
          <w:t>Beh</w:t>
        </w:r>
        <w:proofErr w:type="spellEnd"/>
        <w:r w:rsidRPr="00FA416D">
          <w:rPr>
            <w:b/>
            <w:rPrChange w:id="437" w:author="Colin Peeler" w:date="2012-10-15T12:54:00Z">
              <w:rPr/>
            </w:rPrChange>
          </w:rPr>
          <w:t xml:space="preserve"> Assessment 2</w:t>
        </w:r>
        <w:r>
          <w:t xml:space="preserve"> ….</w:t>
        </w:r>
      </w:ins>
      <w:ins w:id="438" w:author="Colin Peeler" w:date="2012-10-15T12:12:00Z">
        <w:r>
          <w:t>same as above</w:t>
        </w:r>
      </w:ins>
    </w:p>
    <w:p w:rsidR="00AE5905" w:rsidRPr="00FA416D" w:rsidRDefault="00AE5905" w:rsidP="00F34FD6">
      <w:pPr>
        <w:ind w:firstLine="720"/>
        <w:rPr>
          <w:ins w:id="439" w:author="Colin Peeler" w:date="2012-10-15T12:08:00Z"/>
          <w:b/>
          <w:rPrChange w:id="440" w:author="Colin Peeler" w:date="2012-10-15T12:54:00Z">
            <w:rPr>
              <w:ins w:id="441" w:author="Colin Peeler" w:date="2012-10-15T12:08:00Z"/>
            </w:rPr>
          </w:rPrChange>
        </w:rPr>
        <w:pPrChange w:id="442" w:author="Colin Peeler" w:date="2012-10-15T13:37:00Z">
          <w:pPr/>
        </w:pPrChange>
      </w:pPr>
      <w:proofErr w:type="spellStart"/>
      <w:ins w:id="443" w:author="Colin Peeler" w:date="2012-10-15T12:11:00Z">
        <w:r w:rsidRPr="00FA416D">
          <w:rPr>
            <w:b/>
            <w:rPrChange w:id="444" w:author="Colin Peeler" w:date="2012-10-15T12:54:00Z">
              <w:rPr/>
            </w:rPrChange>
          </w:rPr>
          <w:t>Beh</w:t>
        </w:r>
        <w:proofErr w:type="spellEnd"/>
        <w:r w:rsidRPr="00FA416D">
          <w:rPr>
            <w:b/>
            <w:rPrChange w:id="445" w:author="Colin Peeler" w:date="2012-10-15T12:54:00Z">
              <w:rPr/>
            </w:rPrChange>
          </w:rPr>
          <w:t xml:space="preserve"> Assessment 3</w:t>
        </w:r>
      </w:ins>
    </w:p>
    <w:p w:rsidR="00AE5905" w:rsidRDefault="00AE5905" w:rsidP="00DE42E3">
      <w:pPr>
        <w:rPr>
          <w:ins w:id="446" w:author="Colin Peeler" w:date="2012-10-15T12:08:00Z"/>
        </w:rPr>
      </w:pPr>
    </w:p>
    <w:p w:rsidR="00AE5905" w:rsidRPr="00FA416D" w:rsidRDefault="00AE5905" w:rsidP="00DE42E3">
      <w:pPr>
        <w:rPr>
          <w:ins w:id="447" w:author="Colin Peeler" w:date="2012-10-15T12:15:00Z"/>
          <w:b/>
          <w:rPrChange w:id="448" w:author="Colin Peeler" w:date="2012-10-15T12:54:00Z">
            <w:rPr>
              <w:ins w:id="449" w:author="Colin Peeler" w:date="2012-10-15T12:15:00Z"/>
            </w:rPr>
          </w:rPrChange>
        </w:rPr>
      </w:pPr>
      <w:ins w:id="450" w:author="Colin Peeler" w:date="2012-10-15T12:15:00Z">
        <w:r w:rsidRPr="00FA416D">
          <w:rPr>
            <w:b/>
            <w:rPrChange w:id="451" w:author="Colin Peeler" w:date="2012-10-15T12:54:00Z">
              <w:rPr/>
            </w:rPrChange>
          </w:rPr>
          <w:t>3 Behavior Plans</w:t>
        </w:r>
      </w:ins>
    </w:p>
    <w:p w:rsidR="00AE5905" w:rsidRDefault="00AE5905" w:rsidP="00DE42E3">
      <w:pPr>
        <w:rPr>
          <w:ins w:id="452" w:author="Colin Peeler" w:date="2012-10-15T12:16:00Z"/>
        </w:rPr>
      </w:pPr>
      <w:ins w:id="453" w:author="Colin Peeler" w:date="2012-10-15T12:15:00Z">
        <w:r>
          <w:t>Based on assessments you have done write a behavior intervention plan for each or a different client approved by your supervisor. Assessments need to be</w:t>
        </w:r>
      </w:ins>
      <w:ins w:id="454" w:author="Colin Peeler" w:date="2012-10-15T12:16:00Z">
        <w:r>
          <w:t xml:space="preserve"> completed or already done </w:t>
        </w:r>
      </w:ins>
      <w:ins w:id="455" w:author="Colin Peeler" w:date="2012-10-15T12:15:00Z">
        <w:r>
          <w:t>prior to any plan</w:t>
        </w:r>
      </w:ins>
      <w:ins w:id="456" w:author="Colin Peeler" w:date="2012-10-15T12:16:00Z">
        <w:r>
          <w:t xml:space="preserve"> </w:t>
        </w:r>
        <w:proofErr w:type="gramStart"/>
        <w:r>
          <w:t xml:space="preserve">being </w:t>
        </w:r>
      </w:ins>
      <w:ins w:id="457" w:author="Colin Peeler" w:date="2012-10-15T12:15:00Z">
        <w:r>
          <w:t xml:space="preserve"> written</w:t>
        </w:r>
        <w:proofErr w:type="gramEnd"/>
        <w:r>
          <w:t xml:space="preserve"> regardless of client.</w:t>
        </w:r>
      </w:ins>
    </w:p>
    <w:p w:rsidR="00AE5905" w:rsidRDefault="00AE5905" w:rsidP="00AE5905">
      <w:pPr>
        <w:pStyle w:val="ListParagraph"/>
        <w:numPr>
          <w:ilvl w:val="0"/>
          <w:numId w:val="2"/>
        </w:numPr>
        <w:rPr>
          <w:ins w:id="458" w:author="Colin Peeler" w:date="2012-10-15T12:16:00Z"/>
        </w:rPr>
        <w:pPrChange w:id="459" w:author="Colin Peeler" w:date="2012-10-15T12:16:00Z">
          <w:pPr/>
        </w:pPrChange>
      </w:pPr>
      <w:ins w:id="460" w:author="Colin Peeler" w:date="2012-10-15T12:16:00Z">
        <w:r>
          <w:t>One must be school based</w:t>
        </w:r>
      </w:ins>
    </w:p>
    <w:p w:rsidR="00AE5905" w:rsidRDefault="00AE5905" w:rsidP="00AE5905">
      <w:pPr>
        <w:pStyle w:val="ListParagraph"/>
        <w:numPr>
          <w:ilvl w:val="0"/>
          <w:numId w:val="2"/>
        </w:numPr>
        <w:rPr>
          <w:ins w:id="461" w:author="Colin Peeler" w:date="2012-10-15T12:17:00Z"/>
        </w:rPr>
        <w:pPrChange w:id="462" w:author="Colin Peeler" w:date="2012-10-15T12:16:00Z">
          <w:pPr/>
        </w:pPrChange>
      </w:pPr>
      <w:ins w:id="463" w:author="Colin Peeler" w:date="2012-10-15T12:16:00Z">
        <w:r>
          <w:t xml:space="preserve">One </w:t>
        </w:r>
      </w:ins>
      <w:ins w:id="464" w:author="Colin Peeler" w:date="2012-10-15T12:17:00Z">
        <w:r>
          <w:t>must be home based</w:t>
        </w:r>
      </w:ins>
    </w:p>
    <w:p w:rsidR="0046768F" w:rsidRDefault="00AE5905" w:rsidP="00AE5905">
      <w:pPr>
        <w:pStyle w:val="ListParagraph"/>
        <w:numPr>
          <w:ilvl w:val="0"/>
          <w:numId w:val="2"/>
        </w:numPr>
        <w:rPr>
          <w:ins w:id="465" w:author="Colin Peeler" w:date="2012-10-15T12:18:00Z"/>
        </w:rPr>
        <w:pPrChange w:id="466" w:author="Colin Peeler" w:date="2012-10-15T12:16:00Z">
          <w:pPr/>
        </w:pPrChange>
      </w:pPr>
      <w:ins w:id="467" w:author="Colin Peeler" w:date="2012-10-15T12:17:00Z">
        <w:r>
          <w:t xml:space="preserve">All must include summary of assessment findings, procedures for teaching and tracking all replacement behaviors, procedures for tracking and reducing all target behaviors. </w:t>
        </w:r>
      </w:ins>
      <w:ins w:id="468" w:author="Colin Peeler" w:date="2012-10-15T12:18:00Z">
        <w:r>
          <w:t xml:space="preserve">Program objectives should also be included. </w:t>
        </w:r>
      </w:ins>
    </w:p>
    <w:p w:rsidR="00AE5905" w:rsidRDefault="0046768F" w:rsidP="00F34FD6">
      <w:pPr>
        <w:ind w:left="720"/>
        <w:rPr>
          <w:ins w:id="469" w:author="Colin Peeler" w:date="2012-10-15T12:55:00Z"/>
        </w:rPr>
        <w:pPrChange w:id="470" w:author="Colin Peeler" w:date="2012-10-15T13:37:00Z">
          <w:pPr/>
        </w:pPrChange>
      </w:pPr>
      <w:ins w:id="471" w:author="Colin Peeler" w:date="2012-10-15T12:18:00Z">
        <w:r w:rsidRPr="00FA416D">
          <w:rPr>
            <w:b/>
            <w:rPrChange w:id="472" w:author="Colin Peeler" w:date="2012-10-15T12:55:00Z">
              <w:rPr/>
            </w:rPrChange>
          </w:rPr>
          <w:t>Behavior Intervention Plan 1</w:t>
        </w:r>
      </w:ins>
      <w:ins w:id="473" w:author="Colin Peeler" w:date="2012-10-15T12:15:00Z">
        <w:r w:rsidR="00AE5905">
          <w:t xml:space="preserve"> </w:t>
        </w:r>
      </w:ins>
      <w:ins w:id="474" w:author="Colin Peeler" w:date="2012-10-15T12:18:00Z">
        <w:r>
          <w:tab/>
          <w:t xml:space="preserve">upload file (date </w:t>
        </w:r>
        <w:proofErr w:type="gramStart"/>
        <w:r>
          <w:t>submitted(</w:t>
        </w:r>
        <w:proofErr w:type="gramEnd"/>
        <w:r>
          <w:t xml:space="preserve"> (location of consult (home, school, residential, </w:t>
        </w:r>
        <w:r w:rsidR="00DF4BE7">
          <w:t>community)</w:t>
        </w:r>
      </w:ins>
      <w:ins w:id="475" w:author="Colin Peeler" w:date="2012-10-15T13:55:00Z">
        <w:r w:rsidR="00DF4BE7">
          <w:t xml:space="preserve"> (</w:t>
        </w:r>
      </w:ins>
      <w:ins w:id="476" w:author="Colin Peeler" w:date="2012-10-15T12:18:00Z">
        <w:r>
          <w:t>Senior Behavior Consultant Approval Date</w:t>
        </w:r>
      </w:ins>
      <w:ins w:id="477" w:author="Colin Peeler" w:date="2012-10-15T13:55:00Z">
        <w:r w:rsidR="00DF4BE7">
          <w:t>,</w:t>
        </w:r>
      </w:ins>
      <w:ins w:id="478" w:author="Colin Peeler" w:date="2012-10-15T12:18:00Z">
        <w:r>
          <w:tab/>
          <w:t>Dr. Peeler approval date</w:t>
        </w:r>
      </w:ins>
      <w:ins w:id="479" w:author="Colin Peeler" w:date="2012-10-15T13:55:00Z">
        <w:r w:rsidR="00DF4BE7">
          <w:t>)</w:t>
        </w:r>
      </w:ins>
    </w:p>
    <w:p w:rsidR="00FA416D" w:rsidRDefault="00FA416D" w:rsidP="00F34FD6">
      <w:pPr>
        <w:ind w:firstLine="720"/>
        <w:rPr>
          <w:ins w:id="480" w:author="Colin Peeler" w:date="2012-10-15T12:55:00Z"/>
          <w:b/>
        </w:rPr>
        <w:pPrChange w:id="481" w:author="Colin Peeler" w:date="2012-10-15T13:37:00Z">
          <w:pPr/>
        </w:pPrChange>
      </w:pPr>
      <w:ins w:id="482" w:author="Colin Peeler" w:date="2012-10-15T12:55:00Z">
        <w:r>
          <w:rPr>
            <w:b/>
          </w:rPr>
          <w:t xml:space="preserve">Behavior Intervention Plan 2….same </w:t>
        </w:r>
      </w:ins>
    </w:p>
    <w:p w:rsidR="00FA416D" w:rsidRPr="00FA416D" w:rsidRDefault="00FA416D" w:rsidP="00F34FD6">
      <w:pPr>
        <w:ind w:firstLine="720"/>
        <w:rPr>
          <w:ins w:id="483" w:author="Colin Peeler" w:date="2012-10-15T12:08:00Z"/>
          <w:b/>
          <w:rPrChange w:id="484" w:author="Colin Peeler" w:date="2012-10-15T12:55:00Z">
            <w:rPr>
              <w:ins w:id="485" w:author="Colin Peeler" w:date="2012-10-15T12:08:00Z"/>
            </w:rPr>
          </w:rPrChange>
        </w:rPr>
        <w:pPrChange w:id="486" w:author="Colin Peeler" w:date="2012-10-15T13:37:00Z">
          <w:pPr/>
        </w:pPrChange>
      </w:pPr>
      <w:ins w:id="487" w:author="Colin Peeler" w:date="2012-10-15T12:55:00Z">
        <w:r>
          <w:rPr>
            <w:b/>
          </w:rPr>
          <w:t>Behavior Intervention Plan 3 …same</w:t>
        </w:r>
      </w:ins>
    </w:p>
    <w:p w:rsidR="00AE5905" w:rsidRPr="00FA416D" w:rsidDel="00D8194E" w:rsidRDefault="00AE5905" w:rsidP="00DE42E3">
      <w:pPr>
        <w:rPr>
          <w:del w:id="488" w:author="Colin Peeler" w:date="2012-10-15T12:40:00Z"/>
          <w:b/>
          <w:rPrChange w:id="489" w:author="Colin Peeler" w:date="2012-10-15T12:55:00Z">
            <w:rPr>
              <w:del w:id="490" w:author="Colin Peeler" w:date="2012-10-15T12:40:00Z"/>
            </w:rPr>
          </w:rPrChange>
        </w:rPr>
      </w:pPr>
    </w:p>
    <w:p w:rsidR="00C66A5B" w:rsidRPr="00FA416D" w:rsidDel="0046768F" w:rsidRDefault="00C66A5B" w:rsidP="00DE42E3">
      <w:pPr>
        <w:rPr>
          <w:del w:id="491" w:author="Colin Peeler" w:date="2012-10-15T12:20:00Z"/>
          <w:b/>
          <w:rPrChange w:id="492" w:author="Colin Peeler" w:date="2012-10-15T12:55:00Z">
            <w:rPr>
              <w:del w:id="493" w:author="Colin Peeler" w:date="2012-10-15T12:20:00Z"/>
            </w:rPr>
          </w:rPrChange>
        </w:rPr>
      </w:pPr>
      <w:del w:id="494" w:author="Colin Peeler" w:date="2012-10-15T12:20:00Z">
        <w:r w:rsidRPr="00FA416D" w:rsidDel="0046768F">
          <w:rPr>
            <w:b/>
            <w:rPrChange w:id="495" w:author="Colin Peeler" w:date="2012-10-15T12:55:00Z">
              <w:rPr/>
            </w:rPrChange>
          </w:rPr>
          <w:delText>3 indirect assessments</w:delText>
        </w:r>
        <w:r w:rsidR="00CD2154" w:rsidRPr="00FA416D" w:rsidDel="0046768F">
          <w:rPr>
            <w:b/>
            <w:rPrChange w:id="496" w:author="Colin Peeler" w:date="2012-10-15T12:55:00Z">
              <w:rPr/>
            </w:rPrChange>
          </w:rPr>
          <w:delText xml:space="preserve"> (date, client, target behaviors, senior behavior consultant approval date, Dr. Peeler approval date)</w:delText>
        </w:r>
      </w:del>
    </w:p>
    <w:p w:rsidR="00C66A5B" w:rsidRPr="00FA416D" w:rsidDel="00D8194E" w:rsidRDefault="00C66A5B" w:rsidP="00DE42E3">
      <w:pPr>
        <w:rPr>
          <w:del w:id="497" w:author="Colin Peeler" w:date="2012-10-15T12:40:00Z"/>
          <w:b/>
          <w:rPrChange w:id="498" w:author="Colin Peeler" w:date="2012-10-15T12:55:00Z">
            <w:rPr>
              <w:del w:id="499" w:author="Colin Peeler" w:date="2012-10-15T12:40:00Z"/>
            </w:rPr>
          </w:rPrChange>
        </w:rPr>
      </w:pPr>
      <w:del w:id="500" w:author="Colin Peeler" w:date="2012-10-15T12:40:00Z">
        <w:r w:rsidRPr="00FA416D" w:rsidDel="00D8194E">
          <w:rPr>
            <w:b/>
            <w:rPrChange w:id="501" w:author="Colin Peeler" w:date="2012-10-15T12:55:00Z">
              <w:rPr/>
            </w:rPrChange>
          </w:rPr>
          <w:delText>3 direct assessments (direct observation data)</w:delText>
        </w:r>
        <w:r w:rsidR="00CD2154" w:rsidRPr="00FA416D" w:rsidDel="00D8194E">
          <w:rPr>
            <w:b/>
            <w:rPrChange w:id="502" w:author="Colin Peeler" w:date="2012-10-15T12:55:00Z">
              <w:rPr/>
            </w:rPrChange>
          </w:rPr>
          <w:delText xml:space="preserve"> (date, target behaviors, type of data collected, attach/upload graph or data sheet files, analysis of data report, senior behavior consultant approval date, Dr. Peeler approval date) </w:delText>
        </w:r>
      </w:del>
    </w:p>
    <w:p w:rsidR="00C66A5B" w:rsidRPr="00FA416D" w:rsidDel="0046768F" w:rsidRDefault="00C66A5B" w:rsidP="00DE42E3">
      <w:pPr>
        <w:rPr>
          <w:del w:id="503" w:author="Colin Peeler" w:date="2012-10-15T12:20:00Z"/>
          <w:b/>
          <w:rPrChange w:id="504" w:author="Colin Peeler" w:date="2012-10-15T12:55:00Z">
            <w:rPr>
              <w:del w:id="505" w:author="Colin Peeler" w:date="2012-10-15T12:20:00Z"/>
            </w:rPr>
          </w:rPrChange>
        </w:rPr>
      </w:pPr>
      <w:del w:id="506" w:author="Colin Peeler" w:date="2012-10-15T12:20:00Z">
        <w:r w:rsidRPr="00FA416D" w:rsidDel="0046768F">
          <w:rPr>
            <w:b/>
            <w:rPrChange w:id="507" w:author="Colin Peeler" w:date="2012-10-15T12:55:00Z">
              <w:rPr/>
            </w:rPrChange>
          </w:rPr>
          <w:delText>3 Functional Behavioral Assessments</w:delText>
        </w:r>
        <w:r w:rsidR="00F621C0" w:rsidRPr="00FA416D" w:rsidDel="0046768F">
          <w:rPr>
            <w:b/>
            <w:rPrChange w:id="508" w:author="Colin Peeler" w:date="2012-10-15T12:55:00Z">
              <w:rPr/>
            </w:rPrChange>
          </w:rPr>
          <w:delText xml:space="preserve"> – date, target behaviors, functions (upload assessment file) sbc approval, dr. p approval</w:delText>
        </w:r>
      </w:del>
    </w:p>
    <w:p w:rsidR="00C66A5B" w:rsidRPr="00FA416D" w:rsidDel="0046768F" w:rsidRDefault="00C66A5B" w:rsidP="00DE42E3">
      <w:pPr>
        <w:rPr>
          <w:del w:id="509" w:author="Colin Peeler" w:date="2012-10-15T12:20:00Z"/>
          <w:b/>
          <w:rPrChange w:id="510" w:author="Colin Peeler" w:date="2012-10-15T12:55:00Z">
            <w:rPr>
              <w:del w:id="511" w:author="Colin Peeler" w:date="2012-10-15T12:20:00Z"/>
            </w:rPr>
          </w:rPrChange>
        </w:rPr>
      </w:pPr>
      <w:del w:id="512" w:author="Colin Peeler" w:date="2012-10-15T12:20:00Z">
        <w:r w:rsidRPr="00FA416D" w:rsidDel="0046768F">
          <w:rPr>
            <w:b/>
            <w:rPrChange w:id="513" w:author="Colin Peeler" w:date="2012-10-15T12:55:00Z">
              <w:rPr/>
            </w:rPrChange>
          </w:rPr>
          <w:delText>3 Behavior Intervention Plans</w:delText>
        </w:r>
        <w:r w:rsidR="00F621C0" w:rsidRPr="00FA416D" w:rsidDel="0046768F">
          <w:rPr>
            <w:b/>
            <w:rPrChange w:id="514" w:author="Colin Peeler" w:date="2012-10-15T12:55:00Z">
              <w:rPr/>
            </w:rPrChange>
          </w:rPr>
          <w:delText xml:space="preserve"> – same as above</w:delText>
        </w:r>
      </w:del>
    </w:p>
    <w:p w:rsidR="00FA416D" w:rsidRDefault="00DA7C80" w:rsidP="00DA7C80">
      <w:pPr>
        <w:rPr>
          <w:ins w:id="515" w:author="Colin Peeler" w:date="2012-10-15T12:55:00Z"/>
        </w:rPr>
      </w:pPr>
      <w:r w:rsidRPr="00FA416D">
        <w:rPr>
          <w:b/>
          <w:rPrChange w:id="516" w:author="Colin Peeler" w:date="2012-10-15T12:55:00Z">
            <w:rPr/>
          </w:rPrChange>
        </w:rPr>
        <w:t>3 Training of BIPS/Clients to Success</w:t>
      </w:r>
      <w:r w:rsidR="00F621C0">
        <w:t xml:space="preserve"> – </w:t>
      </w:r>
    </w:p>
    <w:p w:rsidR="00DA7C80" w:rsidRDefault="00FA416D" w:rsidP="00F34FD6">
      <w:pPr>
        <w:ind w:left="720"/>
        <w:rPr>
          <w:ins w:id="517" w:author="Colin Peeler" w:date="2012-10-15T12:56:00Z"/>
        </w:rPr>
        <w:pPrChange w:id="518" w:author="Colin Peeler" w:date="2012-10-15T13:37:00Z">
          <w:pPr/>
        </w:pPrChange>
      </w:pPr>
      <w:ins w:id="519" w:author="Colin Peeler" w:date="2012-10-15T12:55:00Z">
        <w:r w:rsidRPr="00FA416D">
          <w:rPr>
            <w:b/>
            <w:rPrChange w:id="520" w:author="Colin Peeler" w:date="2012-10-15T12:56:00Z">
              <w:rPr/>
            </w:rPrChange>
          </w:rPr>
          <w:t xml:space="preserve">Training 1 - </w:t>
        </w:r>
      </w:ins>
      <w:r w:rsidR="00F621C0">
        <w:t xml:space="preserve">date, client, </w:t>
      </w:r>
      <w:proofErr w:type="spellStart"/>
      <w:r w:rsidR="00F621C0">
        <w:t>bip</w:t>
      </w:r>
      <w:proofErr w:type="spellEnd"/>
      <w:r w:rsidR="00F621C0">
        <w:t xml:space="preserve"> interventions taught, target behaviors, replacement behaviors, upload outcome graph</w:t>
      </w:r>
      <w:ins w:id="521" w:author="Colin Peeler" w:date="2012-10-15T12:40:00Z">
        <w:r w:rsidR="00D8194E">
          <w:t xml:space="preserve"> and staff treatment </w:t>
        </w:r>
        <w:proofErr w:type="spellStart"/>
        <w:r w:rsidR="00D8194E">
          <w:t>intergrity</w:t>
        </w:r>
        <w:proofErr w:type="spellEnd"/>
        <w:r w:rsidR="00D8194E">
          <w:t xml:space="preserve"> data</w:t>
        </w:r>
      </w:ins>
    </w:p>
    <w:p w:rsidR="00FA416D" w:rsidRDefault="00FA416D" w:rsidP="00F34FD6">
      <w:pPr>
        <w:ind w:firstLine="720"/>
        <w:rPr>
          <w:ins w:id="522" w:author="Colin Peeler" w:date="2012-10-15T12:56:00Z"/>
          <w:b/>
        </w:rPr>
        <w:pPrChange w:id="523" w:author="Colin Peeler" w:date="2012-10-15T13:37:00Z">
          <w:pPr/>
        </w:pPrChange>
      </w:pPr>
      <w:ins w:id="524" w:author="Colin Peeler" w:date="2012-10-15T12:56:00Z">
        <w:r w:rsidRPr="00FA416D">
          <w:rPr>
            <w:b/>
            <w:rPrChange w:id="525" w:author="Colin Peeler" w:date="2012-10-15T12:56:00Z">
              <w:rPr/>
            </w:rPrChange>
          </w:rPr>
          <w:lastRenderedPageBreak/>
          <w:t>Training 2</w:t>
        </w:r>
      </w:ins>
    </w:p>
    <w:p w:rsidR="00FA416D" w:rsidRPr="00FA416D" w:rsidRDefault="00FA416D" w:rsidP="00F34FD6">
      <w:pPr>
        <w:ind w:firstLine="720"/>
        <w:rPr>
          <w:b/>
          <w:rPrChange w:id="526" w:author="Colin Peeler" w:date="2012-10-15T12:56:00Z">
            <w:rPr/>
          </w:rPrChange>
        </w:rPr>
        <w:pPrChange w:id="527" w:author="Colin Peeler" w:date="2012-10-15T13:37:00Z">
          <w:pPr/>
        </w:pPrChange>
      </w:pPr>
      <w:ins w:id="528" w:author="Colin Peeler" w:date="2012-10-15T12:56:00Z">
        <w:r>
          <w:rPr>
            <w:b/>
          </w:rPr>
          <w:t xml:space="preserve">Training 3 </w:t>
        </w:r>
      </w:ins>
    </w:p>
    <w:p w:rsidR="00D8194E" w:rsidRPr="00F34FD6" w:rsidRDefault="00C66A5B" w:rsidP="00DE42E3">
      <w:pPr>
        <w:rPr>
          <w:ins w:id="529" w:author="Colin Peeler" w:date="2012-10-15T12:41:00Z"/>
        </w:rPr>
      </w:pPr>
      <w:r w:rsidRPr="00F34FD6">
        <w:rPr>
          <w:b/>
          <w:rPrChange w:id="530" w:author="Colin Peeler" w:date="2012-10-15T13:37:00Z">
            <w:rPr/>
          </w:rPrChange>
        </w:rPr>
        <w:t>3 Conduct</w:t>
      </w:r>
      <w:ins w:id="531" w:author="Colin Peeler" w:date="2012-10-15T12:41:00Z">
        <w:r w:rsidR="00D8194E" w:rsidRPr="00F34FD6">
          <w:rPr>
            <w:b/>
            <w:rPrChange w:id="532" w:author="Colin Peeler" w:date="2012-10-15T13:37:00Z">
              <w:rPr/>
            </w:rPrChange>
          </w:rPr>
          <w:t>ing of</w:t>
        </w:r>
      </w:ins>
      <w:r w:rsidRPr="00F34FD6">
        <w:rPr>
          <w:b/>
          <w:rPrChange w:id="533" w:author="Colin Peeler" w:date="2012-10-15T13:37:00Z">
            <w:rPr/>
          </w:rPrChange>
        </w:rPr>
        <w:t xml:space="preserve"> Initial Paperwork </w:t>
      </w:r>
      <w:r w:rsidR="00F621C0" w:rsidRPr="00F34FD6">
        <w:rPr>
          <w:b/>
          <w:rPrChange w:id="534" w:author="Colin Peeler" w:date="2012-10-15T13:37:00Z">
            <w:rPr/>
          </w:rPrChange>
        </w:rPr>
        <w:t xml:space="preserve">– </w:t>
      </w:r>
      <w:ins w:id="535" w:author="Colin Peeler" w:date="2012-10-15T13:39:00Z">
        <w:r w:rsidR="00F34FD6">
          <w:t xml:space="preserve">This includes all the pages of policies and procedures, consents, agreements, </w:t>
        </w:r>
        <w:proofErr w:type="spellStart"/>
        <w:r w:rsidR="00F34FD6">
          <w:t>etc</w:t>
        </w:r>
        <w:proofErr w:type="spellEnd"/>
        <w:r w:rsidR="00F34FD6">
          <w:t xml:space="preserve"> that clients sign on the 1</w:t>
        </w:r>
        <w:r w:rsidR="00F34FD6" w:rsidRPr="00F34FD6">
          <w:rPr>
            <w:vertAlign w:val="superscript"/>
            <w:rPrChange w:id="536" w:author="Colin Peeler" w:date="2012-10-15T13:39:00Z">
              <w:rPr/>
            </w:rPrChange>
          </w:rPr>
          <w:t>st</w:t>
        </w:r>
        <w:r w:rsidR="00F34FD6">
          <w:t xml:space="preserve"> day. You will need to know how to present them and be able to answer any questions. </w:t>
        </w:r>
      </w:ins>
    </w:p>
    <w:p w:rsidR="00C66A5B" w:rsidRDefault="00D8194E" w:rsidP="00D8194E">
      <w:pPr>
        <w:pStyle w:val="ListParagraph"/>
        <w:numPr>
          <w:ilvl w:val="0"/>
          <w:numId w:val="2"/>
        </w:numPr>
        <w:rPr>
          <w:ins w:id="537" w:author="Colin Peeler" w:date="2012-10-15T12:42:00Z"/>
        </w:rPr>
        <w:pPrChange w:id="538" w:author="Colin Peeler" w:date="2012-10-15T12:41:00Z">
          <w:pPr/>
        </w:pPrChange>
      </w:pPr>
      <w:ins w:id="539" w:author="Colin Peeler" w:date="2012-10-15T12:41:00Z">
        <w:r w:rsidRPr="00F34FD6">
          <w:rPr>
            <w:b/>
            <w:rPrChange w:id="540" w:author="Colin Peeler" w:date="2012-10-15T13:38:00Z">
              <w:rPr/>
            </w:rPrChange>
          </w:rPr>
          <w:t>Observe model conduct initial paperwork</w:t>
        </w:r>
        <w:r>
          <w:t xml:space="preserve"> (role play or </w:t>
        </w:r>
        <w:proofErr w:type="spellStart"/>
        <w:r>
          <w:t>insitu</w:t>
        </w:r>
        <w:proofErr w:type="spellEnd"/>
        <w:r>
          <w:t>)(</w:t>
        </w:r>
      </w:ins>
      <w:r>
        <w:t>D</w:t>
      </w:r>
      <w:r w:rsidR="00F621C0">
        <w:t>ate</w:t>
      </w:r>
      <w:ins w:id="541" w:author="Colin Peeler" w:date="2012-10-15T12:41:00Z">
        <w:r>
          <w:t xml:space="preserve"> </w:t>
        </w:r>
      </w:ins>
      <w:r w:rsidR="00F621C0">
        <w:t>, client, supervisor</w:t>
      </w:r>
      <w:ins w:id="542" w:author="Colin Peeler" w:date="2012-10-15T13:38:00Z">
        <w:r w:rsidR="00F34FD6">
          <w:t>)</w:t>
        </w:r>
      </w:ins>
    </w:p>
    <w:p w:rsidR="00D8194E" w:rsidRDefault="00D8194E" w:rsidP="00D8194E">
      <w:pPr>
        <w:pStyle w:val="ListParagraph"/>
        <w:numPr>
          <w:ilvl w:val="0"/>
          <w:numId w:val="2"/>
        </w:numPr>
        <w:rPr>
          <w:ins w:id="543" w:author="Colin Peeler" w:date="2012-10-15T13:38:00Z"/>
        </w:rPr>
        <w:pPrChange w:id="544" w:author="Colin Peeler" w:date="2012-10-15T12:41:00Z">
          <w:pPr/>
        </w:pPrChange>
      </w:pPr>
      <w:ins w:id="545" w:author="Colin Peeler" w:date="2012-10-15T12:42:00Z">
        <w:r w:rsidRPr="00F34FD6">
          <w:rPr>
            <w:b/>
            <w:rPrChange w:id="546" w:author="Colin Peeler" w:date="2012-10-15T13:38:00Z">
              <w:rPr/>
            </w:rPrChange>
          </w:rPr>
          <w:t>Conducted Initial Paperwork 1</w:t>
        </w:r>
        <w:r>
          <w:t xml:space="preserve"> – (date, client, things done well </w:t>
        </w:r>
      </w:ins>
      <w:ins w:id="547" w:author="Colin Peeler" w:date="2012-10-15T12:43:00Z">
        <w:r>
          <w:t>–</w:t>
        </w:r>
      </w:ins>
      <w:ins w:id="548" w:author="Colin Peeler" w:date="2012-10-15T12:42:00Z">
        <w:r>
          <w:t xml:space="preserve"> text </w:t>
        </w:r>
      </w:ins>
      <w:ins w:id="549" w:author="Colin Peeler" w:date="2012-10-15T12:43:00Z">
        <w:r>
          <w:t xml:space="preserve">box; things to work on </w:t>
        </w:r>
      </w:ins>
      <w:ins w:id="550" w:author="Colin Peeler" w:date="2012-10-15T12:44:00Z">
        <w:r>
          <w:t>–</w:t>
        </w:r>
      </w:ins>
      <w:ins w:id="551" w:author="Colin Peeler" w:date="2012-10-15T12:43:00Z">
        <w:r>
          <w:t xml:space="preserve"> text </w:t>
        </w:r>
      </w:ins>
      <w:ins w:id="552" w:author="Colin Peeler" w:date="2012-10-15T12:44:00Z">
        <w:r>
          <w:t>box), senior behavior consultant approval date, Dr. Peeler approval date</w:t>
        </w:r>
      </w:ins>
    </w:p>
    <w:p w:rsidR="00F34FD6" w:rsidRDefault="00F34FD6" w:rsidP="00D8194E">
      <w:pPr>
        <w:pStyle w:val="ListParagraph"/>
        <w:numPr>
          <w:ilvl w:val="0"/>
          <w:numId w:val="2"/>
        </w:numPr>
        <w:rPr>
          <w:ins w:id="553" w:author="Colin Peeler" w:date="2012-10-15T13:38:00Z"/>
        </w:rPr>
        <w:pPrChange w:id="554" w:author="Colin Peeler" w:date="2012-10-15T12:41:00Z">
          <w:pPr/>
        </w:pPrChange>
      </w:pPr>
      <w:ins w:id="555" w:author="Colin Peeler" w:date="2012-10-15T13:38:00Z">
        <w:r>
          <w:rPr>
            <w:b/>
          </w:rPr>
          <w:t xml:space="preserve">Conducted Initial Paperwork 2 </w:t>
        </w:r>
        <w:r>
          <w:t>– same</w:t>
        </w:r>
      </w:ins>
    </w:p>
    <w:p w:rsidR="00F34FD6" w:rsidRDefault="00F34FD6" w:rsidP="00D8194E">
      <w:pPr>
        <w:pStyle w:val="ListParagraph"/>
        <w:numPr>
          <w:ilvl w:val="0"/>
          <w:numId w:val="2"/>
        </w:numPr>
        <w:pPrChange w:id="556" w:author="Colin Peeler" w:date="2012-10-15T12:41:00Z">
          <w:pPr/>
        </w:pPrChange>
      </w:pPr>
      <w:ins w:id="557" w:author="Colin Peeler" w:date="2012-10-15T13:38:00Z">
        <w:r>
          <w:rPr>
            <w:b/>
          </w:rPr>
          <w:t xml:space="preserve">Conducted Initial Paperwork 3 </w:t>
        </w:r>
        <w:r w:rsidRPr="00F34FD6">
          <w:rPr>
            <w:rPrChange w:id="558" w:author="Colin Peeler" w:date="2012-10-15T13:38:00Z">
              <w:rPr>
                <w:b/>
              </w:rPr>
            </w:rPrChange>
          </w:rPr>
          <w:t>-</w:t>
        </w:r>
        <w:r>
          <w:t xml:space="preserve"> same</w:t>
        </w:r>
      </w:ins>
    </w:p>
    <w:p w:rsidR="00F34FD6" w:rsidRDefault="00DA7C80" w:rsidP="00DE42E3">
      <w:pPr>
        <w:rPr>
          <w:ins w:id="559" w:author="Colin Peeler" w:date="2012-10-15T13:39:00Z"/>
        </w:rPr>
      </w:pPr>
      <w:r w:rsidRPr="00F34FD6">
        <w:rPr>
          <w:b/>
          <w:rPrChange w:id="560" w:author="Colin Peeler" w:date="2012-10-15T13:38:00Z">
            <w:rPr/>
          </w:rPrChange>
        </w:rPr>
        <w:t>3 Initial Calls</w:t>
      </w:r>
      <w:r w:rsidR="00F621C0">
        <w:t xml:space="preserve"> </w:t>
      </w:r>
      <w:del w:id="561" w:author="Colin Peeler" w:date="2012-10-15T13:38:00Z">
        <w:r w:rsidR="00F621C0" w:rsidDel="00F34FD6">
          <w:delText>– date, client, supervisor</w:delText>
        </w:r>
      </w:del>
    </w:p>
    <w:p w:rsidR="00D8194E" w:rsidRDefault="00D8194E" w:rsidP="00F34FD6">
      <w:pPr>
        <w:ind w:left="720"/>
        <w:rPr>
          <w:ins w:id="562" w:author="Colin Peeler" w:date="2012-10-15T12:46:00Z"/>
        </w:rPr>
        <w:pPrChange w:id="563" w:author="Colin Peeler" w:date="2012-10-15T13:40:00Z">
          <w:pPr/>
        </w:pPrChange>
      </w:pPr>
      <w:ins w:id="564" w:author="Colin Peeler" w:date="2012-10-15T12:45:00Z">
        <w:r w:rsidRPr="00F34FD6">
          <w:rPr>
            <w:b/>
            <w:rPrChange w:id="565" w:author="Colin Peeler" w:date="2012-10-15T13:40:00Z">
              <w:rPr/>
            </w:rPrChange>
          </w:rPr>
          <w:t>Call 1</w:t>
        </w:r>
        <w:r>
          <w:t xml:space="preserve"> – date, </w:t>
        </w:r>
      </w:ins>
      <w:ins w:id="566" w:author="Colin Peeler" w:date="2012-10-15T12:46:00Z">
        <w:r>
          <w:t>cl</w:t>
        </w:r>
      </w:ins>
      <w:ins w:id="567" w:author="Colin Peeler" w:date="2012-10-15T12:45:00Z">
        <w:r>
          <w:t>ient, supervisor, upload initial call self-evaluation form, have supervisor watching add comments and then you upload here (upload file)</w:t>
        </w:r>
      </w:ins>
    </w:p>
    <w:p w:rsidR="00D8194E" w:rsidRDefault="00D8194E" w:rsidP="00F34FD6">
      <w:pPr>
        <w:ind w:firstLine="720"/>
        <w:rPr>
          <w:ins w:id="568" w:author="Colin Peeler" w:date="2012-10-15T12:46:00Z"/>
        </w:rPr>
        <w:pPrChange w:id="569" w:author="Colin Peeler" w:date="2012-10-15T13:40:00Z">
          <w:pPr/>
        </w:pPrChange>
      </w:pPr>
      <w:ins w:id="570" w:author="Colin Peeler" w:date="2012-10-15T12:46:00Z">
        <w:r w:rsidRPr="00F34FD6">
          <w:rPr>
            <w:b/>
            <w:rPrChange w:id="571" w:author="Colin Peeler" w:date="2012-10-15T13:40:00Z">
              <w:rPr/>
            </w:rPrChange>
          </w:rPr>
          <w:t>Call 2</w:t>
        </w:r>
        <w:r>
          <w:t xml:space="preserve"> – same as above</w:t>
        </w:r>
      </w:ins>
    </w:p>
    <w:p w:rsidR="00D8194E" w:rsidRDefault="00D8194E" w:rsidP="00F34FD6">
      <w:pPr>
        <w:ind w:firstLine="720"/>
        <w:rPr>
          <w:ins w:id="572" w:author="lisa and ben" w:date="2012-10-08T18:06:00Z"/>
        </w:rPr>
        <w:pPrChange w:id="573" w:author="Colin Peeler" w:date="2012-10-15T13:40:00Z">
          <w:pPr/>
        </w:pPrChange>
      </w:pPr>
      <w:ins w:id="574" w:author="Colin Peeler" w:date="2012-10-15T12:46:00Z">
        <w:r w:rsidRPr="00F34FD6">
          <w:rPr>
            <w:b/>
            <w:rPrChange w:id="575" w:author="Colin Peeler" w:date="2012-10-15T13:40:00Z">
              <w:rPr/>
            </w:rPrChange>
          </w:rPr>
          <w:t>Call 3</w:t>
        </w:r>
        <w:r>
          <w:t xml:space="preserve"> – same as above</w:t>
        </w:r>
      </w:ins>
    </w:p>
    <w:p w:rsidR="00616ACE" w:rsidRDefault="00616ACE" w:rsidP="00DE42E3">
      <w:pPr>
        <w:rPr>
          <w:ins w:id="576" w:author="lisa and ben" w:date="2012-10-08T18:06:00Z"/>
        </w:rPr>
      </w:pPr>
      <w:ins w:id="577" w:author="lisa and ben" w:date="2012-10-08T18:06:00Z">
        <w:r w:rsidRPr="00F34FD6">
          <w:rPr>
            <w:b/>
            <w:rPrChange w:id="578" w:author="Colin Peeler" w:date="2012-10-15T13:40:00Z">
              <w:rPr/>
            </w:rPrChange>
          </w:rPr>
          <w:t xml:space="preserve">Complete </w:t>
        </w:r>
        <w:proofErr w:type="spellStart"/>
        <w:r w:rsidRPr="00F34FD6">
          <w:rPr>
            <w:b/>
            <w:rPrChange w:id="579" w:author="Colin Peeler" w:date="2012-10-15T13:40:00Z">
              <w:rPr/>
            </w:rPrChange>
          </w:rPr>
          <w:t>VBMapp</w:t>
        </w:r>
        <w:proofErr w:type="spellEnd"/>
        <w:r w:rsidRPr="00F34FD6">
          <w:rPr>
            <w:b/>
            <w:rPrChange w:id="580" w:author="Colin Peeler" w:date="2012-10-15T13:40:00Z">
              <w:rPr/>
            </w:rPrChange>
          </w:rPr>
          <w:t xml:space="preserve"> assessment</w:t>
        </w:r>
        <w:r>
          <w:t xml:space="preserve"> (conduct assessment, score booklet, upload graphs for milestones, barriers and transition, write summary with recommendations and upload)</w:t>
        </w:r>
      </w:ins>
      <w:ins w:id="581" w:author="Colin Peeler" w:date="2012-10-15T12:46:00Z">
        <w:r w:rsidR="00D8194E">
          <w:t xml:space="preserve"> (date, client, upload, SBC approval, Dr. Peeler Approval</w:t>
        </w:r>
      </w:ins>
      <w:ins w:id="582" w:author="Colin Peeler" w:date="2012-10-15T13:42:00Z">
        <w:r w:rsidR="00243571">
          <w:t>)</w:t>
        </w:r>
      </w:ins>
    </w:p>
    <w:p w:rsidR="00D8194E" w:rsidRDefault="00D8194E" w:rsidP="00D8194E">
      <w:moveToRangeStart w:id="583" w:author="Colin Peeler" w:date="2012-10-15T12:47:00Z" w:name="move338068578"/>
      <w:moveTo w:id="584" w:author="Colin Peeler" w:date="2012-10-15T12:47:00Z">
        <w:del w:id="585" w:author="Colin Peeler" w:date="2012-10-15T13:41:00Z">
          <w:r w:rsidRPr="00F34FD6" w:rsidDel="00F34FD6">
            <w:rPr>
              <w:b/>
              <w:rPrChange w:id="586" w:author="Colin Peeler" w:date="2012-10-15T13:40:00Z">
                <w:rPr/>
              </w:rPrChange>
            </w:rPr>
            <w:delText xml:space="preserve">Write </w:delText>
          </w:r>
        </w:del>
        <w:del w:id="587" w:author="Colin Peeler" w:date="2012-10-15T12:47:00Z">
          <w:r w:rsidRPr="00F34FD6" w:rsidDel="00D8194E">
            <w:rPr>
              <w:b/>
              <w:rPrChange w:id="588" w:author="Colin Peeler" w:date="2012-10-15T13:40:00Z">
                <w:rPr/>
              </w:rPrChange>
            </w:rPr>
            <w:delText xml:space="preserve">3 </w:delText>
          </w:r>
        </w:del>
        <w:del w:id="589" w:author="Colin Peeler" w:date="2012-10-15T13:41:00Z">
          <w:r w:rsidRPr="00F34FD6" w:rsidDel="00F34FD6">
            <w:rPr>
              <w:b/>
              <w:rPrChange w:id="590" w:author="Colin Peeler" w:date="2012-10-15T13:40:00Z">
                <w:rPr/>
              </w:rPrChange>
            </w:rPr>
            <w:delText>discrete trial programs</w:delText>
          </w:r>
        </w:del>
      </w:moveTo>
      <w:ins w:id="591" w:author="Colin Peeler" w:date="2012-10-15T13:41:00Z">
        <w:r w:rsidR="00F34FD6">
          <w:rPr>
            <w:b/>
          </w:rPr>
          <w:t xml:space="preserve">Write Programs and Create Program Book </w:t>
        </w:r>
      </w:ins>
      <w:ins w:id="592" w:author="Colin Peeler" w:date="2012-10-15T12:47:00Z">
        <w:r w:rsidRPr="00F34FD6">
          <w:rPr>
            <w:b/>
            <w:rPrChange w:id="593" w:author="Colin Peeler" w:date="2012-10-15T13:40:00Z">
              <w:rPr/>
            </w:rPrChange>
          </w:rPr>
          <w:t>for VBMAPP</w:t>
        </w:r>
        <w:r>
          <w:t xml:space="preserve"> </w:t>
        </w:r>
      </w:ins>
      <w:ins w:id="594" w:author="Colin Peeler" w:date="2012-10-15T13:41:00Z">
        <w:r w:rsidR="00F34FD6">
          <w:t xml:space="preserve">- </w:t>
        </w:r>
      </w:ins>
      <w:ins w:id="595" w:author="Colin Peeler" w:date="2012-10-15T12:47:00Z">
        <w:r>
          <w:t>client</w:t>
        </w:r>
      </w:ins>
      <w:ins w:id="596" w:author="Colin Peeler" w:date="2012-10-15T13:40:00Z">
        <w:r w:rsidR="00F34FD6">
          <w:t xml:space="preserve"> from above or</w:t>
        </w:r>
      </w:ins>
      <w:ins w:id="597" w:author="Colin Peeler" w:date="2012-10-15T12:47:00Z">
        <w:r>
          <w:t xml:space="preserve"> approved by supervisor</w:t>
        </w:r>
        <w:proofErr w:type="gramStart"/>
        <w:r>
          <w:t>.</w:t>
        </w:r>
      </w:ins>
      <w:ins w:id="598" w:author="Colin Peeler" w:date="2012-10-15T12:48:00Z">
        <w:r>
          <w:t>(</w:t>
        </w:r>
        <w:proofErr w:type="gramEnd"/>
        <w:r>
          <w:t>date, client, Upload VBMAPP</w:t>
        </w:r>
      </w:ins>
      <w:ins w:id="599" w:author="Colin Peeler" w:date="2012-10-15T13:42:00Z">
        <w:r w:rsidR="00243571">
          <w:t xml:space="preserve"> if other than one from above, </w:t>
        </w:r>
      </w:ins>
      <w:ins w:id="600" w:author="Colin Peeler" w:date="2012-10-15T13:41:00Z">
        <w:r w:rsidR="00F34FD6">
          <w:t xml:space="preserve"> present program book to SBC and DR. Peeler for </w:t>
        </w:r>
      </w:ins>
      <w:ins w:id="601" w:author="Colin Peeler" w:date="2012-10-15T13:42:00Z">
        <w:r w:rsidR="00243571">
          <w:t>approval)</w:t>
        </w:r>
      </w:ins>
      <w:moveTo w:id="602" w:author="Colin Peeler" w:date="2012-10-15T12:47:00Z">
        <w:del w:id="603" w:author="Colin Peeler" w:date="2012-10-15T12:49:00Z">
          <w:r w:rsidDel="00FA416D">
            <w:delText xml:space="preserve"> (upload programs)</w:delText>
          </w:r>
        </w:del>
      </w:moveTo>
    </w:p>
    <w:moveToRangeEnd w:id="583"/>
    <w:p w:rsidR="00243571" w:rsidRDefault="00616ACE" w:rsidP="00DE42E3">
      <w:pPr>
        <w:rPr>
          <w:ins w:id="604" w:author="Colin Peeler" w:date="2012-10-15T13:49:00Z"/>
        </w:rPr>
      </w:pPr>
      <w:ins w:id="605" w:author="lisa and ben" w:date="2012-10-08T18:07:00Z">
        <w:r w:rsidRPr="00243571">
          <w:rPr>
            <w:b/>
            <w:rPrChange w:id="606" w:author="Colin Peeler" w:date="2012-10-15T13:46:00Z">
              <w:rPr/>
            </w:rPrChange>
          </w:rPr>
          <w:t>Assist in conducting group training with a consultant</w:t>
        </w:r>
      </w:ins>
      <w:ins w:id="607" w:author="Colin Peeler" w:date="2012-10-15T13:47:00Z">
        <w:r w:rsidR="00243571">
          <w:t xml:space="preserve"> – Not everyone will be eligible for this category. Behavior Solutions </w:t>
        </w:r>
      </w:ins>
      <w:ins w:id="608" w:author="Colin Peeler" w:date="2012-10-15T13:49:00Z">
        <w:r w:rsidR="00243571">
          <w:t>Inc.</w:t>
        </w:r>
      </w:ins>
      <w:ins w:id="609" w:author="Colin Peeler" w:date="2012-10-15T13:47:00Z">
        <w:r w:rsidR="00243571">
          <w:t xml:space="preserve"> is known for top notch trainings and expertise in the content we cover. If opportunities arise, and Dr. Peeler feels it would be appropriate you may be granted an opportunity to co-present with a consultant. Even if you are given this opportunity it does not </w:t>
        </w:r>
      </w:ins>
      <w:ins w:id="610" w:author="Colin Peeler" w:date="2012-10-15T13:49:00Z">
        <w:r w:rsidR="00243571">
          <w:t>guarantee</w:t>
        </w:r>
      </w:ins>
      <w:ins w:id="611" w:author="Colin Peeler" w:date="2012-10-15T13:47:00Z">
        <w:r w:rsidR="00243571">
          <w:t xml:space="preserve"> future opportunities for presenting.</w:t>
        </w:r>
      </w:ins>
      <w:ins w:id="612" w:author="Colin Peeler" w:date="2012-10-15T13:49:00Z">
        <w:r w:rsidR="00243571">
          <w:t xml:space="preserve"> </w:t>
        </w:r>
      </w:ins>
    </w:p>
    <w:p w:rsidR="00616ACE" w:rsidRDefault="00243571" w:rsidP="00DE42E3">
      <w:pPr>
        <w:rPr>
          <w:ins w:id="613" w:author="Colin Peeler" w:date="2012-10-15T13:45:00Z"/>
        </w:rPr>
      </w:pPr>
      <w:ins w:id="614" w:author="Colin Peeler" w:date="2012-10-15T13:42:00Z">
        <w:r>
          <w:t>(</w:t>
        </w:r>
        <w:proofErr w:type="gramStart"/>
        <w:r>
          <w:t>date</w:t>
        </w:r>
        <w:proofErr w:type="gramEnd"/>
        <w:r>
          <w:t>, topic, what you did</w:t>
        </w:r>
      </w:ins>
      <w:ins w:id="615" w:author="Colin Peeler" w:date="2012-10-15T13:49:00Z">
        <w:r>
          <w:t xml:space="preserve"> in training</w:t>
        </w:r>
      </w:ins>
      <w:ins w:id="616" w:author="Colin Peeler" w:date="2012-10-15T13:42:00Z">
        <w:r>
          <w:t xml:space="preserve"> – text box, number in attendance, things done well, things to work on</w:t>
        </w:r>
      </w:ins>
      <w:ins w:id="617" w:author="Colin Peeler" w:date="2012-10-15T13:49:00Z">
        <w:r>
          <w:t xml:space="preserve"> –</w:t>
        </w:r>
      </w:ins>
      <w:ins w:id="618" w:author="Colin Peeler" w:date="2012-10-15T13:42:00Z">
        <w:r>
          <w:t xml:space="preserve"> text boxes for employees)</w:t>
        </w:r>
      </w:ins>
      <w:ins w:id="619" w:author="Colin Peeler" w:date="2012-10-15T13:43:00Z">
        <w:r>
          <w:t>. Send SBC request for presenting solo? (</w:t>
        </w:r>
        <w:proofErr w:type="gramStart"/>
        <w:r>
          <w:t>employee</w:t>
        </w:r>
        <w:proofErr w:type="gramEnd"/>
        <w:r>
          <w:t xml:space="preserve"> could </w:t>
        </w:r>
        <w:proofErr w:type="spellStart"/>
        <w:r>
          <w:t>self select</w:t>
        </w:r>
        <w:proofErr w:type="spellEnd"/>
        <w:r>
          <w:t xml:space="preserve"> whether they think they are ready to be evaluated by SBC for presenting solo. Clicking yes </w:t>
        </w:r>
      </w:ins>
      <w:ins w:id="620" w:author="Colin Peeler" w:date="2012-10-15T13:45:00Z">
        <w:r>
          <w:t>–</w:t>
        </w:r>
      </w:ins>
      <w:ins w:id="621" w:author="Colin Peeler" w:date="2012-10-15T13:43:00Z">
        <w:r>
          <w:t xml:space="preserve"> send</w:t>
        </w:r>
      </w:ins>
      <w:ins w:id="622" w:author="Colin Peeler" w:date="2012-10-15T13:50:00Z">
        <w:r>
          <w:t>s</w:t>
        </w:r>
      </w:ins>
      <w:ins w:id="623" w:author="Colin Peeler" w:date="2012-10-15T13:43:00Z">
        <w:r>
          <w:t xml:space="preserve"> </w:t>
        </w:r>
      </w:ins>
      <w:proofErr w:type="spellStart"/>
      <w:ins w:id="624" w:author="Colin Peeler" w:date="2012-10-15T13:45:00Z">
        <w:r>
          <w:t>sbc</w:t>
        </w:r>
        <w:proofErr w:type="spellEnd"/>
        <w:r>
          <w:t xml:space="preserve"> email to schedule group training with employee</w:t>
        </w:r>
      </w:ins>
      <w:ins w:id="625" w:author="Colin Peeler" w:date="2012-10-15T13:50:00Z">
        <w:r>
          <w:t>’s</w:t>
        </w:r>
      </w:ins>
      <w:ins w:id="626" w:author="Colin Peeler" w:date="2012-10-15T13:45:00Z">
        <w:r>
          <w:t xml:space="preserve"> name and evaluate them to see if they need </w:t>
        </w:r>
      </w:ins>
      <w:ins w:id="627" w:author="Colin Peeler" w:date="2012-10-15T13:50:00Z">
        <w:r>
          <w:t>more</w:t>
        </w:r>
      </w:ins>
      <w:ins w:id="628" w:author="Colin Peeler" w:date="2012-10-15T13:45:00Z">
        <w:r>
          <w:t xml:space="preserve"> experience or could present workshops by themselves or under specific conditions. </w:t>
        </w:r>
      </w:ins>
    </w:p>
    <w:p w:rsidR="00243571" w:rsidRDefault="00243571" w:rsidP="00DE42E3">
      <w:pPr>
        <w:rPr>
          <w:ins w:id="629" w:author="lisa and ben" w:date="2012-10-08T18:07:00Z"/>
        </w:rPr>
      </w:pPr>
      <w:ins w:id="630" w:author="Colin Peeler" w:date="2012-10-15T13:46:00Z">
        <w:r>
          <w:t>SBC – approval could be yes, not yet, yes under specific conditions (under supervision</w:t>
        </w:r>
      </w:ins>
      <w:ins w:id="631" w:author="Colin Peeler" w:date="2012-10-15T13:50:00Z">
        <w:r>
          <w:t>, other – this would be a text box)</w:t>
        </w:r>
      </w:ins>
    </w:p>
    <w:p w:rsidR="00616ACE" w:rsidRPr="00243571" w:rsidDel="00D8194E" w:rsidRDefault="00616ACE" w:rsidP="00DF4BE7">
      <w:pPr>
        <w:spacing w:after="0" w:line="240" w:lineRule="auto"/>
        <w:rPr>
          <w:ins w:id="632" w:author="lisa and ben" w:date="2012-10-08T18:08:00Z"/>
          <w:b/>
          <w:rPrChange w:id="633" w:author="Colin Peeler" w:date="2012-10-15T13:46:00Z">
            <w:rPr>
              <w:ins w:id="634" w:author="lisa and ben" w:date="2012-10-08T18:08:00Z"/>
            </w:rPr>
          </w:rPrChange>
        </w:rPr>
        <w:pPrChange w:id="635" w:author="Colin Peeler" w:date="2012-10-15T13:54:00Z">
          <w:pPr/>
        </w:pPrChange>
      </w:pPr>
      <w:moveFromRangeStart w:id="636" w:author="Colin Peeler" w:date="2012-10-15T12:47:00Z" w:name="move338068578"/>
      <w:moveFrom w:id="637" w:author="Colin Peeler" w:date="2012-10-15T12:47:00Z">
        <w:ins w:id="638" w:author="lisa and ben" w:date="2012-10-08T18:08:00Z">
          <w:r w:rsidRPr="00243571" w:rsidDel="00D8194E">
            <w:rPr>
              <w:b/>
              <w:rPrChange w:id="639" w:author="Colin Peeler" w:date="2012-10-15T13:46:00Z">
                <w:rPr/>
              </w:rPrChange>
            </w:rPr>
            <w:t>Write 3 discrete trial programs (upload programs)</w:t>
          </w:r>
        </w:ins>
      </w:moveFrom>
    </w:p>
    <w:moveFromRangeEnd w:id="636"/>
    <w:p w:rsidR="00616ACE" w:rsidRDefault="00616ACE" w:rsidP="00DF4BE7">
      <w:pPr>
        <w:spacing w:after="0" w:line="240" w:lineRule="auto"/>
        <w:rPr>
          <w:ins w:id="640" w:author="Colin Peeler" w:date="2012-10-15T13:54:00Z"/>
        </w:rPr>
        <w:pPrChange w:id="641" w:author="Colin Peeler" w:date="2012-10-15T13:54:00Z">
          <w:pPr/>
        </w:pPrChange>
      </w:pPr>
      <w:ins w:id="642" w:author="lisa and ben" w:date="2012-10-08T18:08:00Z">
        <w:r w:rsidRPr="00243571">
          <w:rPr>
            <w:b/>
            <w:rPrChange w:id="643" w:author="Colin Peeler" w:date="2012-10-15T13:46:00Z">
              <w:rPr/>
            </w:rPrChange>
          </w:rPr>
          <w:t>Write 1 insurance progress report</w:t>
        </w:r>
        <w:r>
          <w:t xml:space="preserve"> (upload report)</w:t>
        </w:r>
      </w:ins>
    </w:p>
    <w:p w:rsidR="00DF4BE7" w:rsidRDefault="00DF4BE7" w:rsidP="00DF4BE7">
      <w:pPr>
        <w:spacing w:after="0" w:line="240" w:lineRule="auto"/>
        <w:rPr>
          <w:ins w:id="644" w:author="lisa and ben" w:date="2012-10-08T18:08:00Z"/>
        </w:rPr>
        <w:pPrChange w:id="645" w:author="Colin Peeler" w:date="2012-10-15T13:54:00Z">
          <w:pPr/>
        </w:pPrChange>
      </w:pPr>
    </w:p>
    <w:p w:rsidR="00616ACE" w:rsidRDefault="00616ACE" w:rsidP="00DF4BE7">
      <w:pPr>
        <w:spacing w:after="0" w:line="240" w:lineRule="auto"/>
        <w:rPr>
          <w:ins w:id="646" w:author="Colin Peeler" w:date="2012-10-15T13:54:00Z"/>
          <w:b/>
        </w:rPr>
        <w:pPrChange w:id="647" w:author="Colin Peeler" w:date="2012-10-15T13:54:00Z">
          <w:pPr/>
        </w:pPrChange>
      </w:pPr>
      <w:ins w:id="648" w:author="lisa and ben" w:date="2012-10-08T18:09:00Z">
        <w:r w:rsidRPr="00243571">
          <w:rPr>
            <w:b/>
            <w:rPrChange w:id="649" w:author="Colin Peeler" w:date="2012-10-15T13:47:00Z">
              <w:rPr/>
            </w:rPrChange>
          </w:rPr>
          <w:t xml:space="preserve">Assist in chairing 1 team meeting  </w:t>
        </w:r>
      </w:ins>
    </w:p>
    <w:p w:rsidR="00DF4BE7" w:rsidRDefault="00DF4BE7" w:rsidP="00DF4BE7">
      <w:pPr>
        <w:spacing w:after="0" w:line="240" w:lineRule="auto"/>
        <w:rPr>
          <w:ins w:id="650" w:author="Colin Peeler" w:date="2012-10-15T13:50:00Z"/>
          <w:b/>
        </w:rPr>
        <w:pPrChange w:id="651" w:author="Colin Peeler" w:date="2012-10-15T13:54:00Z">
          <w:pPr/>
        </w:pPrChange>
      </w:pPr>
    </w:p>
    <w:p w:rsidR="00243571" w:rsidRDefault="00243571" w:rsidP="00DF4BE7">
      <w:pPr>
        <w:spacing w:after="0" w:line="240" w:lineRule="auto"/>
        <w:rPr>
          <w:ins w:id="652" w:author="Colin Peeler" w:date="2012-10-15T13:51:00Z"/>
          <w:b/>
        </w:rPr>
        <w:pPrChange w:id="653" w:author="Colin Peeler" w:date="2012-10-15T13:54:00Z">
          <w:pPr/>
        </w:pPrChange>
      </w:pPr>
      <w:ins w:id="654" w:author="Colin Peeler" w:date="2012-10-15T13:51:00Z">
        <w:r>
          <w:rPr>
            <w:b/>
          </w:rPr>
          <w:t>Present</w:t>
        </w:r>
      </w:ins>
      <w:ins w:id="655" w:author="Colin Peeler" w:date="2012-10-15T13:50:00Z">
        <w:r>
          <w:rPr>
            <w:b/>
          </w:rPr>
          <w:t xml:space="preserve"> 3 Peer Reviewed Articles to Team</w:t>
        </w:r>
      </w:ins>
    </w:p>
    <w:p w:rsidR="00243571" w:rsidRPr="00DF4BE7" w:rsidRDefault="00243571" w:rsidP="00DF4BE7">
      <w:pPr>
        <w:pStyle w:val="ListParagraph"/>
        <w:numPr>
          <w:ilvl w:val="0"/>
          <w:numId w:val="2"/>
        </w:numPr>
        <w:spacing w:after="0" w:line="240" w:lineRule="auto"/>
        <w:rPr>
          <w:ins w:id="656" w:author="Colin Peeler" w:date="2012-10-15T13:52:00Z"/>
          <w:rPrChange w:id="657" w:author="Colin Peeler" w:date="2012-10-15T13:55:00Z">
            <w:rPr>
              <w:ins w:id="658" w:author="Colin Peeler" w:date="2012-10-15T13:52:00Z"/>
              <w:b/>
            </w:rPr>
          </w:rPrChange>
        </w:rPr>
        <w:pPrChange w:id="659" w:author="Colin Peeler" w:date="2012-10-15T13:54:00Z">
          <w:pPr/>
        </w:pPrChange>
      </w:pPr>
      <w:ins w:id="660" w:author="Colin Peeler" w:date="2012-10-15T13:51:00Z">
        <w:r>
          <w:rPr>
            <w:b/>
          </w:rPr>
          <w:t xml:space="preserve">Article 1 </w:t>
        </w:r>
        <w:r w:rsidRPr="00DF4BE7">
          <w:rPr>
            <w:rPrChange w:id="661" w:author="Colin Peeler" w:date="2012-10-15T13:55:00Z">
              <w:rPr>
                <w:b/>
              </w:rPr>
            </w:rPrChange>
          </w:rPr>
          <w:t xml:space="preserve">(date, reference, link, </w:t>
        </w:r>
        <w:proofErr w:type="spellStart"/>
        <w:r w:rsidRPr="00DF4BE7">
          <w:rPr>
            <w:rPrChange w:id="662" w:author="Colin Peeler" w:date="2012-10-15T13:55:00Z">
              <w:rPr>
                <w:b/>
              </w:rPr>
            </w:rPrChange>
          </w:rPr>
          <w:t>ppt</w:t>
        </w:r>
        <w:proofErr w:type="spellEnd"/>
        <w:r w:rsidRPr="00DF4BE7">
          <w:rPr>
            <w:rPrChange w:id="663" w:author="Colin Peeler" w:date="2012-10-15T13:55:00Z">
              <w:rPr>
                <w:b/>
              </w:rPr>
            </w:rPrChange>
          </w:rPr>
          <w:t xml:space="preserve"> file if slideshow used, supervisor approval)</w:t>
        </w:r>
      </w:ins>
    </w:p>
    <w:p w:rsidR="00DF4BE7" w:rsidRDefault="00243571" w:rsidP="00DF4BE7">
      <w:pPr>
        <w:pStyle w:val="ListParagraph"/>
        <w:numPr>
          <w:ilvl w:val="0"/>
          <w:numId w:val="2"/>
        </w:numPr>
        <w:spacing w:after="0" w:line="240" w:lineRule="auto"/>
        <w:rPr>
          <w:ins w:id="664" w:author="Colin Peeler" w:date="2012-10-15T13:54:00Z"/>
          <w:b/>
        </w:rPr>
        <w:pPrChange w:id="665" w:author="Colin Peeler" w:date="2012-10-15T13:54:00Z">
          <w:pPr/>
        </w:pPrChange>
      </w:pPr>
      <w:ins w:id="666" w:author="Colin Peeler" w:date="2012-10-15T13:51:00Z">
        <w:r w:rsidRPr="00243571">
          <w:rPr>
            <w:b/>
            <w:rPrChange w:id="667" w:author="Colin Peeler" w:date="2012-10-15T13:52:00Z">
              <w:rPr/>
            </w:rPrChange>
          </w:rPr>
          <w:t>Article 2</w:t>
        </w:r>
      </w:ins>
    </w:p>
    <w:p w:rsidR="00243571" w:rsidRPr="00DF4BE7" w:rsidDel="00243571" w:rsidRDefault="00243571" w:rsidP="00DF4BE7">
      <w:pPr>
        <w:pStyle w:val="ListParagraph"/>
        <w:numPr>
          <w:ilvl w:val="0"/>
          <w:numId w:val="2"/>
        </w:numPr>
        <w:spacing w:after="0" w:line="240" w:lineRule="auto"/>
        <w:rPr>
          <w:del w:id="668" w:author="Colin Peeler" w:date="2012-10-15T13:51:00Z"/>
          <w:b/>
          <w:rPrChange w:id="669" w:author="Colin Peeler" w:date="2012-10-15T13:54:00Z">
            <w:rPr>
              <w:del w:id="670" w:author="Colin Peeler" w:date="2012-10-15T13:51:00Z"/>
            </w:rPr>
          </w:rPrChange>
        </w:rPr>
        <w:pPrChange w:id="671" w:author="Colin Peeler" w:date="2012-10-15T13:54:00Z">
          <w:pPr/>
        </w:pPrChange>
      </w:pPr>
      <w:ins w:id="672" w:author="Colin Peeler" w:date="2012-10-15T13:52:00Z">
        <w:r w:rsidRPr="00DF4BE7">
          <w:rPr>
            <w:b/>
            <w:rPrChange w:id="673" w:author="Colin Peeler" w:date="2012-10-15T13:54:00Z">
              <w:rPr/>
            </w:rPrChange>
          </w:rPr>
          <w:t>A</w:t>
        </w:r>
      </w:ins>
      <w:ins w:id="674" w:author="Colin Peeler" w:date="2012-10-15T13:51:00Z">
        <w:r w:rsidRPr="00DF4BE7">
          <w:rPr>
            <w:b/>
            <w:rPrChange w:id="675" w:author="Colin Peeler" w:date="2012-10-15T13:54:00Z">
              <w:rPr/>
            </w:rPrChange>
          </w:rPr>
          <w:t>rticle 3</w:t>
        </w:r>
      </w:ins>
    </w:p>
    <w:p w:rsidR="00F621C0" w:rsidDel="00243571" w:rsidRDefault="00F621C0" w:rsidP="00DF4BE7">
      <w:pPr>
        <w:pStyle w:val="ListParagraph"/>
        <w:numPr>
          <w:ilvl w:val="0"/>
          <w:numId w:val="2"/>
        </w:numPr>
        <w:spacing w:after="0" w:line="240" w:lineRule="auto"/>
        <w:rPr>
          <w:del w:id="676" w:author="Colin Peeler" w:date="2012-10-15T13:51:00Z"/>
        </w:rPr>
        <w:pPrChange w:id="677" w:author="Colin Peeler" w:date="2012-10-15T13:54:00Z">
          <w:pPr/>
        </w:pPrChange>
      </w:pPr>
    </w:p>
    <w:p w:rsidR="00F621C0" w:rsidRPr="00C66A5B" w:rsidDel="00243571" w:rsidRDefault="00F621C0" w:rsidP="00DF4BE7">
      <w:pPr>
        <w:pStyle w:val="ListParagraph"/>
        <w:numPr>
          <w:ilvl w:val="0"/>
          <w:numId w:val="2"/>
        </w:numPr>
        <w:spacing w:after="0" w:line="240" w:lineRule="auto"/>
        <w:rPr>
          <w:del w:id="678" w:author="Colin Peeler" w:date="2012-10-15T13:47:00Z"/>
        </w:rPr>
        <w:pPrChange w:id="679" w:author="Colin Peeler" w:date="2012-10-15T13:54:00Z">
          <w:pPr/>
        </w:pPrChange>
      </w:pPr>
      <w:del w:id="680" w:author="Colin Peeler" w:date="2012-10-15T13:47:00Z">
        <w:r w:rsidDel="00243571">
          <w:delText xml:space="preserve">Probably a place for comments after each row. </w:delText>
        </w:r>
      </w:del>
    </w:p>
    <w:p w:rsidR="00DE42E3" w:rsidDel="00243571" w:rsidRDefault="00DE42E3" w:rsidP="00DF4BE7">
      <w:pPr>
        <w:pStyle w:val="ListParagraph"/>
        <w:numPr>
          <w:ilvl w:val="0"/>
          <w:numId w:val="2"/>
        </w:numPr>
        <w:spacing w:after="0" w:line="240" w:lineRule="auto"/>
        <w:rPr>
          <w:del w:id="681" w:author="Colin Peeler" w:date="2012-10-15T13:51:00Z"/>
        </w:rPr>
        <w:pPrChange w:id="682" w:author="Colin Peeler" w:date="2012-10-15T13:54:00Z">
          <w:pPr/>
        </w:pPrChange>
      </w:pPr>
    </w:p>
    <w:tbl>
      <w:tblPr>
        <w:tblW w:w="0" w:type="auto"/>
        <w:tblLayout w:type="fixed"/>
        <w:tblCellMar>
          <w:left w:w="30" w:type="dxa"/>
          <w:right w:w="30" w:type="dxa"/>
        </w:tblCellMar>
        <w:tblLook w:val="0000" w:firstRow="0" w:lastRow="0" w:firstColumn="0" w:lastColumn="0" w:noHBand="0" w:noVBand="0"/>
      </w:tblPr>
      <w:tblGrid>
        <w:gridCol w:w="3125"/>
      </w:tblGrid>
      <w:tr w:rsidR="00DF4BE7" w:rsidDel="0046768F">
        <w:trPr>
          <w:trHeight w:val="864"/>
          <w:del w:id="683" w:author="Colin Peeler" w:date="2012-10-15T12:21:00Z"/>
        </w:trPr>
        <w:tc>
          <w:tcPr>
            <w:tcW w:w="3125" w:type="dxa"/>
            <w:tcBorders>
              <w:top w:val="single" w:sz="6" w:space="0" w:color="auto"/>
              <w:left w:val="single" w:sz="6" w:space="0" w:color="auto"/>
              <w:bottom w:val="single" w:sz="6" w:space="0" w:color="auto"/>
              <w:right w:val="single" w:sz="6" w:space="0" w:color="auto"/>
            </w:tcBorders>
          </w:tcPr>
          <w:p w:rsidR="000F37CB" w:rsidDel="0046768F" w:rsidRDefault="000F37CB" w:rsidP="00DF4BE7">
            <w:pPr>
              <w:pStyle w:val="ListParagraph"/>
              <w:numPr>
                <w:ilvl w:val="0"/>
                <w:numId w:val="2"/>
              </w:numPr>
              <w:spacing w:after="0" w:line="240" w:lineRule="auto"/>
              <w:rPr>
                <w:del w:id="684" w:author="Colin Peeler" w:date="2012-10-15T12:21:00Z"/>
                <w:rFonts w:ascii="Calibri" w:hAnsi="Calibri" w:cs="Calibri"/>
                <w:color w:val="000000"/>
              </w:rPr>
              <w:pPrChange w:id="685" w:author="Colin Peeler" w:date="2012-10-15T13:54:00Z">
                <w:pPr>
                  <w:autoSpaceDE w:val="0"/>
                  <w:autoSpaceDN w:val="0"/>
                  <w:adjustRightInd w:val="0"/>
                  <w:spacing w:after="0" w:line="240" w:lineRule="auto"/>
                </w:pPr>
              </w:pPrChange>
            </w:pPr>
            <w:del w:id="686" w:author="Colin Peeler" w:date="2012-10-15T12:21:00Z">
              <w:r w:rsidDel="0046768F">
                <w:rPr>
                  <w:rFonts w:ascii="Calibri" w:hAnsi="Calibri" w:cs="Calibri"/>
                  <w:color w:val="000000"/>
                </w:rPr>
                <w:delText>conduct functional behavior assessment (beh reduction client)</w:delText>
              </w:r>
            </w:del>
          </w:p>
        </w:tc>
      </w:tr>
      <w:tr w:rsidR="00DF4BE7" w:rsidDel="0046768F">
        <w:trPr>
          <w:trHeight w:val="576"/>
          <w:del w:id="687" w:author="Colin Peeler" w:date="2012-10-15T12:21:00Z"/>
        </w:trPr>
        <w:tc>
          <w:tcPr>
            <w:tcW w:w="3125" w:type="dxa"/>
            <w:tcBorders>
              <w:top w:val="single" w:sz="6" w:space="0" w:color="auto"/>
              <w:left w:val="single" w:sz="6" w:space="0" w:color="auto"/>
              <w:bottom w:val="single" w:sz="6" w:space="0" w:color="auto"/>
              <w:right w:val="single" w:sz="6" w:space="0" w:color="auto"/>
            </w:tcBorders>
          </w:tcPr>
          <w:p w:rsidR="000F37CB" w:rsidDel="0046768F" w:rsidRDefault="000F37CB" w:rsidP="00DF4BE7">
            <w:pPr>
              <w:pStyle w:val="ListParagraph"/>
              <w:numPr>
                <w:ilvl w:val="0"/>
                <w:numId w:val="2"/>
              </w:numPr>
              <w:spacing w:after="0" w:line="240" w:lineRule="auto"/>
              <w:rPr>
                <w:del w:id="688" w:author="Colin Peeler" w:date="2012-10-15T12:21:00Z"/>
                <w:rFonts w:ascii="Calibri" w:hAnsi="Calibri" w:cs="Calibri"/>
                <w:color w:val="000000"/>
              </w:rPr>
              <w:pPrChange w:id="689" w:author="Colin Peeler" w:date="2012-10-15T13:54:00Z">
                <w:pPr>
                  <w:autoSpaceDE w:val="0"/>
                  <w:autoSpaceDN w:val="0"/>
                  <w:adjustRightInd w:val="0"/>
                  <w:spacing w:after="0" w:line="240" w:lineRule="auto"/>
                </w:pPr>
              </w:pPrChange>
            </w:pPr>
            <w:del w:id="690" w:author="Colin Peeler" w:date="2012-10-15T12:21:00Z">
              <w:r w:rsidDel="0046768F">
                <w:rPr>
                  <w:rFonts w:ascii="Calibri" w:hAnsi="Calibri" w:cs="Calibri"/>
                  <w:color w:val="000000"/>
                </w:rPr>
                <w:delText>write behavior plan (beh reduction client)</w:delText>
              </w:r>
            </w:del>
          </w:p>
        </w:tc>
      </w:tr>
      <w:tr w:rsidR="00DF4BE7" w:rsidDel="0046768F">
        <w:trPr>
          <w:trHeight w:val="576"/>
          <w:del w:id="691" w:author="Colin Peeler" w:date="2012-10-15T12:21:00Z"/>
        </w:trPr>
        <w:tc>
          <w:tcPr>
            <w:tcW w:w="3125" w:type="dxa"/>
            <w:tcBorders>
              <w:top w:val="single" w:sz="6" w:space="0" w:color="auto"/>
              <w:left w:val="single" w:sz="6" w:space="0" w:color="auto"/>
              <w:bottom w:val="single" w:sz="6" w:space="0" w:color="auto"/>
              <w:right w:val="single" w:sz="6" w:space="0" w:color="auto"/>
            </w:tcBorders>
          </w:tcPr>
          <w:p w:rsidR="000F37CB" w:rsidDel="0046768F" w:rsidRDefault="000F37CB" w:rsidP="00DF4BE7">
            <w:pPr>
              <w:pStyle w:val="ListParagraph"/>
              <w:numPr>
                <w:ilvl w:val="0"/>
                <w:numId w:val="2"/>
              </w:numPr>
              <w:spacing w:after="0" w:line="240" w:lineRule="auto"/>
              <w:rPr>
                <w:del w:id="692" w:author="Colin Peeler" w:date="2012-10-15T12:21:00Z"/>
                <w:rFonts w:ascii="Calibri" w:hAnsi="Calibri" w:cs="Calibri"/>
                <w:color w:val="000000"/>
              </w:rPr>
              <w:pPrChange w:id="693" w:author="Colin Peeler" w:date="2012-10-15T13:54:00Z">
                <w:pPr>
                  <w:autoSpaceDE w:val="0"/>
                  <w:autoSpaceDN w:val="0"/>
                  <w:adjustRightInd w:val="0"/>
                  <w:spacing w:after="0" w:line="240" w:lineRule="auto"/>
                </w:pPr>
              </w:pPrChange>
            </w:pPr>
            <w:del w:id="694" w:author="Colin Peeler" w:date="2012-10-15T12:21:00Z">
              <w:r w:rsidDel="0046768F">
                <w:rPr>
                  <w:rFonts w:ascii="Calibri" w:hAnsi="Calibri" w:cs="Calibri"/>
                  <w:color w:val="000000"/>
                </w:rPr>
                <w:delText>conduct interview (school consultation)</w:delText>
              </w:r>
            </w:del>
          </w:p>
        </w:tc>
      </w:tr>
      <w:tr w:rsidR="00DF4BE7" w:rsidDel="0046768F">
        <w:trPr>
          <w:trHeight w:val="864"/>
          <w:del w:id="695" w:author="Colin Peeler" w:date="2012-10-15T12:21:00Z"/>
        </w:trPr>
        <w:tc>
          <w:tcPr>
            <w:tcW w:w="3125" w:type="dxa"/>
            <w:tcBorders>
              <w:top w:val="single" w:sz="6" w:space="0" w:color="auto"/>
              <w:left w:val="single" w:sz="6" w:space="0" w:color="auto"/>
              <w:bottom w:val="single" w:sz="6" w:space="0" w:color="auto"/>
              <w:right w:val="single" w:sz="6" w:space="0" w:color="auto"/>
            </w:tcBorders>
          </w:tcPr>
          <w:p w:rsidR="000F37CB" w:rsidDel="0046768F" w:rsidRDefault="000F37CB" w:rsidP="00DF4BE7">
            <w:pPr>
              <w:pStyle w:val="ListParagraph"/>
              <w:numPr>
                <w:ilvl w:val="0"/>
                <w:numId w:val="2"/>
              </w:numPr>
              <w:spacing w:after="0" w:line="240" w:lineRule="auto"/>
              <w:rPr>
                <w:del w:id="696" w:author="Colin Peeler" w:date="2012-10-15T12:21:00Z"/>
                <w:rFonts w:ascii="Calibri" w:hAnsi="Calibri" w:cs="Calibri"/>
                <w:color w:val="000000"/>
              </w:rPr>
              <w:pPrChange w:id="697" w:author="Colin Peeler" w:date="2012-10-15T13:54:00Z">
                <w:pPr>
                  <w:autoSpaceDE w:val="0"/>
                  <w:autoSpaceDN w:val="0"/>
                  <w:adjustRightInd w:val="0"/>
                  <w:spacing w:after="0" w:line="240" w:lineRule="auto"/>
                </w:pPr>
              </w:pPrChange>
            </w:pPr>
            <w:del w:id="698" w:author="Colin Peeler" w:date="2012-10-15T12:21:00Z">
              <w:r w:rsidDel="0046768F">
                <w:rPr>
                  <w:rFonts w:ascii="Calibri" w:hAnsi="Calibri" w:cs="Calibri"/>
                  <w:color w:val="000000"/>
                </w:rPr>
                <w:delText>conduct functional beh assessment (school consultation)</w:delText>
              </w:r>
            </w:del>
          </w:p>
        </w:tc>
      </w:tr>
      <w:tr w:rsidR="00DF4BE7" w:rsidDel="0046768F">
        <w:trPr>
          <w:trHeight w:val="576"/>
          <w:del w:id="699" w:author="Colin Peeler" w:date="2012-10-15T12:21:00Z"/>
        </w:trPr>
        <w:tc>
          <w:tcPr>
            <w:tcW w:w="3125" w:type="dxa"/>
            <w:tcBorders>
              <w:top w:val="single" w:sz="6" w:space="0" w:color="auto"/>
              <w:left w:val="single" w:sz="6" w:space="0" w:color="auto"/>
              <w:bottom w:val="single" w:sz="6" w:space="0" w:color="auto"/>
              <w:right w:val="single" w:sz="6" w:space="0" w:color="auto"/>
            </w:tcBorders>
          </w:tcPr>
          <w:p w:rsidR="000F37CB" w:rsidDel="0046768F" w:rsidRDefault="000F37CB" w:rsidP="00DF4BE7">
            <w:pPr>
              <w:pStyle w:val="ListParagraph"/>
              <w:numPr>
                <w:ilvl w:val="0"/>
                <w:numId w:val="2"/>
              </w:numPr>
              <w:spacing w:after="0" w:line="240" w:lineRule="auto"/>
              <w:rPr>
                <w:del w:id="700" w:author="Colin Peeler" w:date="2012-10-15T12:21:00Z"/>
                <w:rFonts w:ascii="Calibri" w:hAnsi="Calibri" w:cs="Calibri"/>
                <w:color w:val="000000"/>
              </w:rPr>
              <w:pPrChange w:id="701" w:author="Colin Peeler" w:date="2012-10-15T13:54:00Z">
                <w:pPr>
                  <w:autoSpaceDE w:val="0"/>
                  <w:autoSpaceDN w:val="0"/>
                  <w:adjustRightInd w:val="0"/>
                  <w:spacing w:after="0" w:line="240" w:lineRule="auto"/>
                </w:pPr>
              </w:pPrChange>
            </w:pPr>
            <w:del w:id="702" w:author="Colin Peeler" w:date="2012-10-15T12:21:00Z">
              <w:r w:rsidDel="0046768F">
                <w:rPr>
                  <w:rFonts w:ascii="Calibri" w:hAnsi="Calibri" w:cs="Calibri"/>
                  <w:color w:val="000000"/>
                </w:rPr>
                <w:delText>write beh plan (school consultation)</w:delText>
              </w:r>
            </w:del>
          </w:p>
        </w:tc>
      </w:tr>
      <w:tr w:rsidR="00DF4BE7" w:rsidDel="0046768F">
        <w:trPr>
          <w:trHeight w:val="576"/>
          <w:del w:id="703" w:author="Colin Peeler" w:date="2012-10-15T12:21:00Z"/>
        </w:trPr>
        <w:tc>
          <w:tcPr>
            <w:tcW w:w="3125" w:type="dxa"/>
            <w:tcBorders>
              <w:top w:val="single" w:sz="6" w:space="0" w:color="auto"/>
              <w:left w:val="single" w:sz="6" w:space="0" w:color="auto"/>
              <w:bottom w:val="single" w:sz="6" w:space="0" w:color="auto"/>
              <w:right w:val="single" w:sz="6" w:space="0" w:color="auto"/>
            </w:tcBorders>
          </w:tcPr>
          <w:p w:rsidR="000F37CB" w:rsidDel="0046768F" w:rsidRDefault="000F37CB" w:rsidP="00DF4BE7">
            <w:pPr>
              <w:pStyle w:val="ListParagraph"/>
              <w:numPr>
                <w:ilvl w:val="0"/>
                <w:numId w:val="2"/>
              </w:numPr>
              <w:spacing w:after="0" w:line="240" w:lineRule="auto"/>
              <w:rPr>
                <w:del w:id="704" w:author="Colin Peeler" w:date="2012-10-15T12:21:00Z"/>
                <w:rFonts w:ascii="Calibri" w:hAnsi="Calibri" w:cs="Calibri"/>
                <w:color w:val="000000"/>
              </w:rPr>
              <w:pPrChange w:id="705" w:author="Colin Peeler" w:date="2012-10-15T13:54:00Z">
                <w:pPr>
                  <w:autoSpaceDE w:val="0"/>
                  <w:autoSpaceDN w:val="0"/>
                  <w:adjustRightInd w:val="0"/>
                  <w:spacing w:after="0" w:line="240" w:lineRule="auto"/>
                </w:pPr>
              </w:pPrChange>
            </w:pPr>
            <w:del w:id="706" w:author="Colin Peeler" w:date="2012-10-15T12:21:00Z">
              <w:r w:rsidDel="0046768F">
                <w:rPr>
                  <w:rFonts w:ascii="Calibri" w:hAnsi="Calibri" w:cs="Calibri"/>
                  <w:color w:val="000000"/>
                </w:rPr>
                <w:delText>train school staff to implement plan</w:delText>
              </w:r>
            </w:del>
          </w:p>
        </w:tc>
      </w:tr>
      <w:tr w:rsidR="00DF4BE7" w:rsidDel="0046768F">
        <w:trPr>
          <w:trHeight w:val="576"/>
          <w:del w:id="707" w:author="Colin Peeler" w:date="2012-10-15T12:21:00Z"/>
        </w:trPr>
        <w:tc>
          <w:tcPr>
            <w:tcW w:w="3125" w:type="dxa"/>
            <w:tcBorders>
              <w:top w:val="single" w:sz="6" w:space="0" w:color="auto"/>
              <w:left w:val="single" w:sz="6" w:space="0" w:color="auto"/>
              <w:bottom w:val="single" w:sz="6" w:space="0" w:color="auto"/>
              <w:right w:val="single" w:sz="6" w:space="0" w:color="auto"/>
            </w:tcBorders>
          </w:tcPr>
          <w:p w:rsidR="000F37CB" w:rsidDel="0046768F" w:rsidRDefault="000F37CB" w:rsidP="00DF4BE7">
            <w:pPr>
              <w:pStyle w:val="ListParagraph"/>
              <w:numPr>
                <w:ilvl w:val="0"/>
                <w:numId w:val="2"/>
              </w:numPr>
              <w:spacing w:after="0" w:line="240" w:lineRule="auto"/>
              <w:rPr>
                <w:del w:id="708" w:author="Colin Peeler" w:date="2012-10-15T12:21:00Z"/>
                <w:rFonts w:ascii="Calibri" w:hAnsi="Calibri" w:cs="Calibri"/>
                <w:color w:val="000000"/>
              </w:rPr>
              <w:pPrChange w:id="709" w:author="Colin Peeler" w:date="2012-10-15T13:54:00Z">
                <w:pPr>
                  <w:autoSpaceDE w:val="0"/>
                  <w:autoSpaceDN w:val="0"/>
                  <w:adjustRightInd w:val="0"/>
                  <w:spacing w:after="0" w:line="240" w:lineRule="auto"/>
                </w:pPr>
              </w:pPrChange>
            </w:pPr>
            <w:del w:id="710" w:author="Colin Peeler" w:date="2012-10-15T12:21:00Z">
              <w:r w:rsidDel="0046768F">
                <w:rPr>
                  <w:rFonts w:ascii="Calibri" w:hAnsi="Calibri" w:cs="Calibri"/>
                  <w:color w:val="000000"/>
                </w:rPr>
                <w:delText>train parents to implement plan</w:delText>
              </w:r>
            </w:del>
          </w:p>
        </w:tc>
      </w:tr>
      <w:tr w:rsidR="00DF4BE7" w:rsidDel="0046768F">
        <w:trPr>
          <w:trHeight w:val="864"/>
          <w:del w:id="711" w:author="Colin Peeler" w:date="2012-10-15T12:21:00Z"/>
        </w:trPr>
        <w:tc>
          <w:tcPr>
            <w:tcW w:w="3125" w:type="dxa"/>
            <w:tcBorders>
              <w:top w:val="single" w:sz="6" w:space="0" w:color="auto"/>
              <w:left w:val="single" w:sz="6" w:space="0" w:color="auto"/>
              <w:bottom w:val="single" w:sz="6" w:space="0" w:color="auto"/>
              <w:right w:val="single" w:sz="6" w:space="0" w:color="auto"/>
            </w:tcBorders>
          </w:tcPr>
          <w:p w:rsidR="000F37CB" w:rsidDel="0046768F" w:rsidRDefault="000F37CB" w:rsidP="00DF4BE7">
            <w:pPr>
              <w:pStyle w:val="ListParagraph"/>
              <w:numPr>
                <w:ilvl w:val="0"/>
                <w:numId w:val="2"/>
              </w:numPr>
              <w:spacing w:after="0" w:line="240" w:lineRule="auto"/>
              <w:rPr>
                <w:del w:id="712" w:author="Colin Peeler" w:date="2012-10-15T12:21:00Z"/>
                <w:rFonts w:ascii="Calibri" w:hAnsi="Calibri" w:cs="Calibri"/>
                <w:color w:val="000000"/>
              </w:rPr>
              <w:pPrChange w:id="713" w:author="Colin Peeler" w:date="2012-10-15T13:54:00Z">
                <w:pPr>
                  <w:autoSpaceDE w:val="0"/>
                  <w:autoSpaceDN w:val="0"/>
                  <w:adjustRightInd w:val="0"/>
                  <w:spacing w:after="0" w:line="240" w:lineRule="auto"/>
                </w:pPr>
              </w:pPrChange>
            </w:pPr>
            <w:del w:id="714" w:author="Colin Peeler" w:date="2012-10-15T12:21:00Z">
              <w:r w:rsidDel="0046768F">
                <w:rPr>
                  <w:rFonts w:ascii="Calibri" w:hAnsi="Calibri" w:cs="Calibri"/>
                  <w:color w:val="000000"/>
                </w:rPr>
                <w:delText>train another assistant to implement discrete trial programs</w:delText>
              </w:r>
            </w:del>
          </w:p>
        </w:tc>
      </w:tr>
      <w:tr w:rsidR="00DF4BE7" w:rsidDel="0046768F">
        <w:trPr>
          <w:trHeight w:val="576"/>
          <w:del w:id="715" w:author="Colin Peeler" w:date="2012-10-15T12:21:00Z"/>
        </w:trPr>
        <w:tc>
          <w:tcPr>
            <w:tcW w:w="3125" w:type="dxa"/>
            <w:tcBorders>
              <w:top w:val="single" w:sz="6" w:space="0" w:color="auto"/>
              <w:left w:val="single" w:sz="6" w:space="0" w:color="auto"/>
              <w:bottom w:val="single" w:sz="6" w:space="0" w:color="auto"/>
              <w:right w:val="single" w:sz="6" w:space="0" w:color="auto"/>
            </w:tcBorders>
          </w:tcPr>
          <w:p w:rsidR="000F37CB" w:rsidDel="0046768F" w:rsidRDefault="000F37CB" w:rsidP="00DF4BE7">
            <w:pPr>
              <w:pStyle w:val="ListParagraph"/>
              <w:numPr>
                <w:ilvl w:val="0"/>
                <w:numId w:val="2"/>
              </w:numPr>
              <w:spacing w:after="0" w:line="240" w:lineRule="auto"/>
              <w:rPr>
                <w:del w:id="716" w:author="Colin Peeler" w:date="2012-10-15T12:21:00Z"/>
                <w:rFonts w:ascii="Calibri" w:hAnsi="Calibri" w:cs="Calibri"/>
                <w:color w:val="000000"/>
              </w:rPr>
              <w:pPrChange w:id="717" w:author="Colin Peeler" w:date="2012-10-15T13:54:00Z">
                <w:pPr>
                  <w:autoSpaceDE w:val="0"/>
                  <w:autoSpaceDN w:val="0"/>
                  <w:adjustRightInd w:val="0"/>
                  <w:spacing w:after="0" w:line="240" w:lineRule="auto"/>
                </w:pPr>
              </w:pPrChange>
            </w:pPr>
            <w:del w:id="718" w:author="Colin Peeler" w:date="2012-10-15T12:21:00Z">
              <w:r w:rsidDel="0046768F">
                <w:rPr>
                  <w:rFonts w:ascii="Calibri" w:hAnsi="Calibri" w:cs="Calibri"/>
                  <w:color w:val="000000"/>
                </w:rPr>
                <w:delText>create and update client graph</w:delText>
              </w:r>
            </w:del>
          </w:p>
        </w:tc>
      </w:tr>
      <w:tr w:rsidR="00DF4BE7" w:rsidDel="0046768F">
        <w:trPr>
          <w:trHeight w:val="288"/>
          <w:del w:id="719" w:author="Colin Peeler" w:date="2012-10-15T12:21:00Z"/>
        </w:trPr>
        <w:tc>
          <w:tcPr>
            <w:tcW w:w="3125" w:type="dxa"/>
            <w:tcBorders>
              <w:top w:val="single" w:sz="6" w:space="0" w:color="auto"/>
              <w:left w:val="single" w:sz="6" w:space="0" w:color="auto"/>
              <w:bottom w:val="single" w:sz="6" w:space="0" w:color="auto"/>
              <w:right w:val="single" w:sz="6" w:space="0" w:color="auto"/>
            </w:tcBorders>
          </w:tcPr>
          <w:p w:rsidR="000F37CB" w:rsidDel="0046768F" w:rsidRDefault="000F37CB" w:rsidP="00DF4BE7">
            <w:pPr>
              <w:pStyle w:val="ListParagraph"/>
              <w:numPr>
                <w:ilvl w:val="0"/>
                <w:numId w:val="2"/>
              </w:numPr>
              <w:spacing w:after="0" w:line="240" w:lineRule="auto"/>
              <w:rPr>
                <w:del w:id="720" w:author="Colin Peeler" w:date="2012-10-15T12:21:00Z"/>
                <w:rFonts w:ascii="Calibri" w:hAnsi="Calibri" w:cs="Calibri"/>
                <w:color w:val="000000"/>
              </w:rPr>
              <w:pPrChange w:id="721" w:author="Colin Peeler" w:date="2012-10-15T13:54:00Z">
                <w:pPr>
                  <w:autoSpaceDE w:val="0"/>
                  <w:autoSpaceDN w:val="0"/>
                  <w:adjustRightInd w:val="0"/>
                  <w:spacing w:after="0" w:line="240" w:lineRule="auto"/>
                </w:pPr>
              </w:pPrChange>
            </w:pPr>
            <w:del w:id="722" w:author="Colin Peeler" w:date="2012-10-15T12:21:00Z">
              <w:r w:rsidDel="0046768F">
                <w:rPr>
                  <w:rFonts w:ascii="Calibri" w:hAnsi="Calibri" w:cs="Calibri"/>
                  <w:color w:val="000000"/>
                </w:rPr>
                <w:delText>chair team meeting</w:delText>
              </w:r>
            </w:del>
          </w:p>
        </w:tc>
      </w:tr>
      <w:tr w:rsidR="00DF4BE7" w:rsidDel="0046768F">
        <w:trPr>
          <w:trHeight w:val="576"/>
          <w:del w:id="723" w:author="Colin Peeler" w:date="2012-10-15T12:21:00Z"/>
        </w:trPr>
        <w:tc>
          <w:tcPr>
            <w:tcW w:w="3125" w:type="dxa"/>
            <w:tcBorders>
              <w:top w:val="single" w:sz="6" w:space="0" w:color="auto"/>
              <w:left w:val="single" w:sz="6" w:space="0" w:color="auto"/>
              <w:bottom w:val="single" w:sz="6" w:space="0" w:color="auto"/>
              <w:right w:val="single" w:sz="6" w:space="0" w:color="auto"/>
            </w:tcBorders>
          </w:tcPr>
          <w:p w:rsidR="000F37CB" w:rsidDel="0046768F" w:rsidRDefault="000F37CB" w:rsidP="00DF4BE7">
            <w:pPr>
              <w:pStyle w:val="ListParagraph"/>
              <w:numPr>
                <w:ilvl w:val="0"/>
                <w:numId w:val="2"/>
              </w:numPr>
              <w:spacing w:after="0" w:line="240" w:lineRule="auto"/>
              <w:rPr>
                <w:del w:id="724" w:author="Colin Peeler" w:date="2012-10-15T12:21:00Z"/>
                <w:rFonts w:ascii="Calibri" w:hAnsi="Calibri" w:cs="Calibri"/>
                <w:color w:val="000000"/>
              </w:rPr>
              <w:pPrChange w:id="725" w:author="Colin Peeler" w:date="2012-10-15T13:54:00Z">
                <w:pPr>
                  <w:autoSpaceDE w:val="0"/>
                  <w:autoSpaceDN w:val="0"/>
                  <w:adjustRightInd w:val="0"/>
                  <w:spacing w:after="0" w:line="240" w:lineRule="auto"/>
                </w:pPr>
              </w:pPrChange>
            </w:pPr>
            <w:del w:id="726" w:author="Colin Peeler" w:date="2012-10-15T12:21:00Z">
              <w:r w:rsidDel="0046768F">
                <w:rPr>
                  <w:rFonts w:ascii="Calibri" w:hAnsi="Calibri" w:cs="Calibri"/>
                  <w:color w:val="000000"/>
                </w:rPr>
                <w:delText>complete monthly progress summaries for 2 clients</w:delText>
              </w:r>
            </w:del>
          </w:p>
        </w:tc>
      </w:tr>
    </w:tbl>
    <w:p w:rsidR="00DE42E3" w:rsidDel="00DF4BE7" w:rsidRDefault="00DE42E3" w:rsidP="00DF4BE7">
      <w:pPr>
        <w:pStyle w:val="ListParagraph"/>
        <w:spacing w:after="0" w:line="240" w:lineRule="auto"/>
        <w:ind w:left="1080"/>
        <w:rPr>
          <w:del w:id="727" w:author="Colin Peeler" w:date="2012-10-15T13:53:00Z"/>
        </w:rPr>
        <w:pPrChange w:id="728" w:author="Colin Peeler" w:date="2012-10-15T13:54:00Z">
          <w:pPr/>
        </w:pPrChange>
      </w:pPr>
    </w:p>
    <w:p w:rsidR="00DE42E3" w:rsidDel="00243571" w:rsidRDefault="00DE42E3" w:rsidP="00DF4BE7">
      <w:pPr>
        <w:pStyle w:val="ListParagraph"/>
        <w:spacing w:after="0" w:line="240" w:lineRule="auto"/>
        <w:ind w:left="1080"/>
        <w:rPr>
          <w:del w:id="729" w:author="Colin Peeler" w:date="2012-10-15T13:52:00Z"/>
        </w:rPr>
        <w:pPrChange w:id="730" w:author="Colin Peeler" w:date="2012-10-15T13:54:00Z">
          <w:pPr/>
        </w:pPrChange>
      </w:pPr>
    </w:p>
    <w:p w:rsidR="00DE42E3" w:rsidDel="00243571" w:rsidRDefault="00DE42E3" w:rsidP="00DF4BE7">
      <w:pPr>
        <w:pStyle w:val="ListParagraph"/>
        <w:spacing w:after="0" w:line="240" w:lineRule="auto"/>
        <w:ind w:left="1080"/>
        <w:rPr>
          <w:del w:id="731" w:author="Colin Peeler" w:date="2012-10-15T13:52:00Z"/>
        </w:rPr>
        <w:pPrChange w:id="732" w:author="Colin Peeler" w:date="2012-10-15T13:54:00Z">
          <w:pPr/>
        </w:pPrChange>
      </w:pPr>
    </w:p>
    <w:p w:rsidR="00DE42E3" w:rsidDel="00243571" w:rsidRDefault="00DE42E3" w:rsidP="00DF4BE7">
      <w:pPr>
        <w:pStyle w:val="ListParagraph"/>
        <w:spacing w:after="0" w:line="240" w:lineRule="auto"/>
        <w:ind w:left="1080"/>
        <w:rPr>
          <w:del w:id="733" w:author="Colin Peeler" w:date="2012-10-15T13:52:00Z"/>
        </w:rPr>
        <w:pPrChange w:id="734" w:author="Colin Peeler" w:date="2012-10-15T13:54:00Z">
          <w:pPr/>
        </w:pPrChange>
      </w:pPr>
    </w:p>
    <w:p w:rsidR="00DE42E3" w:rsidDel="00243571" w:rsidRDefault="00DE42E3" w:rsidP="00DF4BE7">
      <w:pPr>
        <w:pStyle w:val="ListParagraph"/>
        <w:spacing w:after="0" w:line="240" w:lineRule="auto"/>
        <w:ind w:left="1080"/>
        <w:rPr>
          <w:del w:id="735" w:author="Colin Peeler" w:date="2012-10-15T13:52:00Z"/>
        </w:rPr>
        <w:pPrChange w:id="736" w:author="Colin Peeler" w:date="2012-10-15T13:54:00Z">
          <w:pPr/>
        </w:pPrChange>
      </w:pPr>
    </w:p>
    <w:p w:rsidR="00DE42E3" w:rsidDel="00243571" w:rsidRDefault="00DE42E3" w:rsidP="00DF4BE7">
      <w:pPr>
        <w:pStyle w:val="ListParagraph"/>
        <w:spacing w:after="0" w:line="240" w:lineRule="auto"/>
        <w:ind w:left="1080"/>
        <w:rPr>
          <w:del w:id="737" w:author="Colin Peeler" w:date="2012-10-15T13:52:00Z"/>
        </w:rPr>
        <w:pPrChange w:id="738" w:author="Colin Peeler" w:date="2012-10-15T13:54:00Z">
          <w:pPr/>
        </w:pPrChange>
      </w:pPr>
    </w:p>
    <w:p w:rsidR="00DE42E3" w:rsidDel="00243571" w:rsidRDefault="00DE42E3" w:rsidP="00DF4BE7">
      <w:pPr>
        <w:pStyle w:val="ListParagraph"/>
        <w:spacing w:after="0" w:line="240" w:lineRule="auto"/>
        <w:ind w:left="1080"/>
        <w:rPr>
          <w:del w:id="739" w:author="Colin Peeler" w:date="2012-10-15T13:52:00Z"/>
        </w:rPr>
        <w:pPrChange w:id="740" w:author="Colin Peeler" w:date="2012-10-15T13:54:00Z">
          <w:pPr/>
        </w:pPrChange>
      </w:pPr>
    </w:p>
    <w:p w:rsidR="00DE42E3" w:rsidDel="00243571" w:rsidRDefault="00DE42E3" w:rsidP="00DF4BE7">
      <w:pPr>
        <w:pStyle w:val="ListParagraph"/>
        <w:spacing w:after="0" w:line="240" w:lineRule="auto"/>
        <w:ind w:left="1080"/>
        <w:rPr>
          <w:del w:id="741" w:author="Colin Peeler" w:date="2012-10-15T13:52:00Z"/>
        </w:rPr>
        <w:pPrChange w:id="742" w:author="Colin Peeler" w:date="2012-10-15T13:54:00Z">
          <w:pPr/>
        </w:pPrChange>
      </w:pPr>
    </w:p>
    <w:p w:rsidR="00DE42E3" w:rsidDel="00243571" w:rsidRDefault="00DE42E3" w:rsidP="00DF4BE7">
      <w:pPr>
        <w:pStyle w:val="ListParagraph"/>
        <w:spacing w:after="0" w:line="240" w:lineRule="auto"/>
        <w:ind w:left="1080"/>
        <w:rPr>
          <w:del w:id="743" w:author="Colin Peeler" w:date="2012-10-15T13:52:00Z"/>
        </w:rPr>
        <w:pPrChange w:id="744" w:author="Colin Peeler" w:date="2012-10-15T13:54:00Z">
          <w:pPr/>
        </w:pPrChange>
      </w:pPr>
    </w:p>
    <w:p w:rsidR="00DE42E3" w:rsidDel="00243571" w:rsidRDefault="00DE42E3" w:rsidP="00DF4BE7">
      <w:pPr>
        <w:pStyle w:val="ListParagraph"/>
        <w:spacing w:after="0" w:line="240" w:lineRule="auto"/>
        <w:ind w:left="1080"/>
        <w:rPr>
          <w:del w:id="745" w:author="Colin Peeler" w:date="2012-10-15T13:52:00Z"/>
        </w:rPr>
        <w:pPrChange w:id="746" w:author="Colin Peeler" w:date="2012-10-15T13:54:00Z">
          <w:pPr/>
        </w:pPrChange>
      </w:pPr>
    </w:p>
    <w:p w:rsidR="00DE42E3" w:rsidDel="00243571" w:rsidRDefault="00DE42E3" w:rsidP="00DF4BE7">
      <w:pPr>
        <w:pStyle w:val="ListParagraph"/>
        <w:spacing w:after="0" w:line="240" w:lineRule="auto"/>
        <w:ind w:left="1080"/>
        <w:rPr>
          <w:del w:id="747" w:author="Colin Peeler" w:date="2012-10-15T13:52:00Z"/>
        </w:rPr>
        <w:pPrChange w:id="748" w:author="Colin Peeler" w:date="2012-10-15T13:54:00Z">
          <w:pPr/>
        </w:pPrChange>
      </w:pPr>
    </w:p>
    <w:p w:rsidR="00DE42E3" w:rsidDel="00243571" w:rsidRDefault="00DE42E3" w:rsidP="00DF4BE7">
      <w:pPr>
        <w:pStyle w:val="ListParagraph"/>
        <w:spacing w:after="0" w:line="240" w:lineRule="auto"/>
        <w:ind w:left="1080"/>
        <w:rPr>
          <w:del w:id="749" w:author="Colin Peeler" w:date="2012-10-15T13:52:00Z"/>
        </w:rPr>
        <w:pPrChange w:id="750" w:author="Colin Peeler" w:date="2012-10-15T13:54:00Z">
          <w:pPr/>
        </w:pPrChange>
      </w:pPr>
    </w:p>
    <w:p w:rsidR="00DE42E3" w:rsidDel="00243571" w:rsidRDefault="00DE42E3" w:rsidP="00DF4BE7">
      <w:pPr>
        <w:pStyle w:val="ListParagraph"/>
        <w:spacing w:after="0" w:line="240" w:lineRule="auto"/>
        <w:ind w:left="1080"/>
        <w:rPr>
          <w:del w:id="751" w:author="Colin Peeler" w:date="2012-10-15T13:52:00Z"/>
        </w:rPr>
        <w:pPrChange w:id="752" w:author="Colin Peeler" w:date="2012-10-15T13:54:00Z">
          <w:pPr/>
        </w:pPrChange>
      </w:pPr>
    </w:p>
    <w:p w:rsidR="00DE42E3" w:rsidDel="00243571" w:rsidRDefault="00DE42E3" w:rsidP="00DF4BE7">
      <w:pPr>
        <w:pStyle w:val="ListParagraph"/>
        <w:spacing w:after="0" w:line="240" w:lineRule="auto"/>
        <w:ind w:left="1080"/>
        <w:rPr>
          <w:del w:id="753" w:author="Colin Peeler" w:date="2012-10-15T13:52:00Z"/>
        </w:rPr>
        <w:pPrChange w:id="754" w:author="Colin Peeler" w:date="2012-10-15T13:54:00Z">
          <w:pPr/>
        </w:pPrChange>
      </w:pPr>
    </w:p>
    <w:p w:rsidR="00DE42E3" w:rsidDel="00243571" w:rsidRDefault="00DE42E3" w:rsidP="00DF4BE7">
      <w:pPr>
        <w:pStyle w:val="ListParagraph"/>
        <w:spacing w:after="0" w:line="240" w:lineRule="auto"/>
        <w:ind w:left="1080"/>
        <w:rPr>
          <w:del w:id="755" w:author="Colin Peeler" w:date="2012-10-15T13:52:00Z"/>
        </w:rPr>
        <w:pPrChange w:id="756" w:author="Colin Peeler" w:date="2012-10-15T13:54:00Z">
          <w:pPr/>
        </w:pPrChange>
      </w:pPr>
    </w:p>
    <w:p w:rsidR="00DE42E3" w:rsidDel="00243571" w:rsidRDefault="00DE42E3" w:rsidP="00DF4BE7">
      <w:pPr>
        <w:pStyle w:val="ListParagraph"/>
        <w:spacing w:after="0" w:line="240" w:lineRule="auto"/>
        <w:ind w:left="1080"/>
        <w:rPr>
          <w:del w:id="757" w:author="Colin Peeler" w:date="2012-10-15T13:52:00Z"/>
        </w:rPr>
        <w:pPrChange w:id="758" w:author="Colin Peeler" w:date="2012-10-15T13:54:00Z">
          <w:pPr/>
        </w:pPrChange>
      </w:pPr>
    </w:p>
    <w:p w:rsidR="00DE42E3" w:rsidDel="00243571" w:rsidRDefault="00DE42E3" w:rsidP="00DF4BE7">
      <w:pPr>
        <w:pStyle w:val="ListParagraph"/>
        <w:spacing w:after="0" w:line="240" w:lineRule="auto"/>
        <w:ind w:left="1080"/>
        <w:rPr>
          <w:del w:id="759" w:author="Colin Peeler" w:date="2012-10-15T13:52:00Z"/>
        </w:rPr>
        <w:pPrChange w:id="760" w:author="Colin Peeler" w:date="2012-10-15T13:54:00Z">
          <w:pPr/>
        </w:pPrChange>
      </w:pPr>
    </w:p>
    <w:p w:rsidR="00DE42E3" w:rsidDel="00243571" w:rsidRDefault="00DE42E3" w:rsidP="00DF4BE7">
      <w:pPr>
        <w:pStyle w:val="ListParagraph"/>
        <w:spacing w:after="0" w:line="240" w:lineRule="auto"/>
        <w:ind w:left="1080"/>
        <w:rPr>
          <w:del w:id="761" w:author="Colin Peeler" w:date="2012-10-15T13:52:00Z"/>
        </w:rPr>
        <w:pPrChange w:id="762" w:author="Colin Peeler" w:date="2012-10-15T13:54:00Z">
          <w:pPr/>
        </w:pPrChange>
      </w:pPr>
    </w:p>
    <w:p w:rsidR="00DE42E3" w:rsidDel="00243571" w:rsidRDefault="00DE42E3" w:rsidP="00DF4BE7">
      <w:pPr>
        <w:pStyle w:val="ListParagraph"/>
        <w:spacing w:after="0" w:line="240" w:lineRule="auto"/>
        <w:ind w:left="1080"/>
        <w:rPr>
          <w:del w:id="763" w:author="Colin Peeler" w:date="2012-10-15T13:52:00Z"/>
        </w:rPr>
        <w:pPrChange w:id="764" w:author="Colin Peeler" w:date="2012-10-15T13:54:00Z">
          <w:pPr/>
        </w:pPrChange>
      </w:pPr>
    </w:p>
    <w:p w:rsidR="00DE42E3" w:rsidDel="00243571" w:rsidRDefault="00DE42E3" w:rsidP="00DF4BE7">
      <w:pPr>
        <w:pStyle w:val="ListParagraph"/>
        <w:spacing w:after="0" w:line="240" w:lineRule="auto"/>
        <w:ind w:left="1080"/>
        <w:rPr>
          <w:del w:id="765" w:author="Colin Peeler" w:date="2012-10-15T13:52:00Z"/>
        </w:rPr>
        <w:pPrChange w:id="766" w:author="Colin Peeler" w:date="2012-10-15T13:54:00Z">
          <w:pPr/>
        </w:pPrChange>
      </w:pPr>
    </w:p>
    <w:p w:rsidR="00DE42E3" w:rsidDel="00243571" w:rsidRDefault="00DE42E3" w:rsidP="00DF4BE7">
      <w:pPr>
        <w:pStyle w:val="ListParagraph"/>
        <w:spacing w:after="0" w:line="240" w:lineRule="auto"/>
        <w:ind w:left="1080"/>
        <w:rPr>
          <w:del w:id="767" w:author="Colin Peeler" w:date="2012-10-15T13:52:00Z"/>
        </w:rPr>
        <w:pPrChange w:id="768" w:author="Colin Peeler" w:date="2012-10-15T13:54:00Z">
          <w:pPr/>
        </w:pPrChange>
      </w:pPr>
    </w:p>
    <w:p w:rsidR="00DE42E3" w:rsidDel="00243571" w:rsidRDefault="00DE42E3" w:rsidP="00DF4BE7">
      <w:pPr>
        <w:pStyle w:val="ListParagraph"/>
        <w:spacing w:after="0" w:line="240" w:lineRule="auto"/>
        <w:ind w:left="1080"/>
        <w:rPr>
          <w:del w:id="769" w:author="Colin Peeler" w:date="2012-10-15T13:52:00Z"/>
        </w:rPr>
        <w:pPrChange w:id="770" w:author="Colin Peeler" w:date="2012-10-15T13:54:00Z">
          <w:pPr/>
        </w:pPrChange>
      </w:pPr>
    </w:p>
    <w:p w:rsidR="00DE42E3" w:rsidDel="00243571" w:rsidRDefault="00DE42E3" w:rsidP="00DF4BE7">
      <w:pPr>
        <w:pStyle w:val="ListParagraph"/>
        <w:spacing w:after="0" w:line="240" w:lineRule="auto"/>
        <w:ind w:left="1080"/>
        <w:rPr>
          <w:del w:id="771" w:author="Colin Peeler" w:date="2012-10-15T13:52:00Z"/>
        </w:rPr>
        <w:pPrChange w:id="772" w:author="Colin Peeler" w:date="2012-10-15T13:54:00Z">
          <w:pPr/>
        </w:pPrChange>
      </w:pPr>
    </w:p>
    <w:p w:rsidR="00DE42E3" w:rsidDel="00243571" w:rsidRDefault="00DE42E3" w:rsidP="00DF4BE7">
      <w:pPr>
        <w:pStyle w:val="ListParagraph"/>
        <w:spacing w:after="0" w:line="240" w:lineRule="auto"/>
        <w:ind w:left="1080"/>
        <w:rPr>
          <w:del w:id="773" w:author="Colin Peeler" w:date="2012-10-15T13:52:00Z"/>
        </w:rPr>
        <w:pPrChange w:id="774" w:author="Colin Peeler" w:date="2012-10-15T13:54:00Z">
          <w:pPr/>
        </w:pPrChange>
      </w:pPr>
    </w:p>
    <w:p w:rsidR="00DE42E3" w:rsidDel="00243571" w:rsidRDefault="00DE42E3" w:rsidP="00DF4BE7">
      <w:pPr>
        <w:pStyle w:val="ListParagraph"/>
        <w:spacing w:after="0" w:line="240" w:lineRule="auto"/>
        <w:ind w:left="1080"/>
        <w:rPr>
          <w:del w:id="775" w:author="Colin Peeler" w:date="2012-10-15T13:52:00Z"/>
        </w:rPr>
        <w:pPrChange w:id="776" w:author="Colin Peeler" w:date="2012-10-15T13:54:00Z">
          <w:pPr/>
        </w:pPrChange>
      </w:pPr>
    </w:p>
    <w:p w:rsidR="00DE42E3" w:rsidDel="00243571" w:rsidRDefault="00DE42E3" w:rsidP="00DF4BE7">
      <w:pPr>
        <w:pStyle w:val="ListParagraph"/>
        <w:spacing w:after="0" w:line="240" w:lineRule="auto"/>
        <w:ind w:left="1080"/>
        <w:rPr>
          <w:del w:id="777" w:author="Colin Peeler" w:date="2012-10-15T13:52:00Z"/>
        </w:rPr>
        <w:pPrChange w:id="778" w:author="Colin Peeler" w:date="2012-10-15T13:54:00Z">
          <w:pPr/>
        </w:pPrChange>
      </w:pPr>
    </w:p>
    <w:p w:rsidR="00DE42E3" w:rsidDel="00243571" w:rsidRDefault="00DE42E3" w:rsidP="00DF4BE7">
      <w:pPr>
        <w:pStyle w:val="ListParagraph"/>
        <w:spacing w:after="0" w:line="240" w:lineRule="auto"/>
        <w:ind w:left="1080"/>
        <w:rPr>
          <w:del w:id="779" w:author="Colin Peeler" w:date="2012-10-15T13:52:00Z"/>
        </w:rPr>
        <w:pPrChange w:id="780" w:author="Colin Peeler" w:date="2012-10-15T13:54:00Z">
          <w:pPr/>
        </w:pPrChange>
      </w:pPr>
    </w:p>
    <w:p w:rsidR="00DE42E3" w:rsidDel="00243571" w:rsidRDefault="00DE42E3" w:rsidP="00DF4BE7">
      <w:pPr>
        <w:pStyle w:val="ListParagraph"/>
        <w:spacing w:after="0" w:line="240" w:lineRule="auto"/>
        <w:ind w:left="1080"/>
        <w:rPr>
          <w:del w:id="781" w:author="Colin Peeler" w:date="2012-10-15T13:52:00Z"/>
        </w:rPr>
        <w:pPrChange w:id="782" w:author="Colin Peeler" w:date="2012-10-15T13:54:00Z">
          <w:pPr/>
        </w:pPrChange>
      </w:pPr>
    </w:p>
    <w:p w:rsidR="00DE42E3" w:rsidDel="00243571" w:rsidRDefault="00DE42E3" w:rsidP="00DF4BE7">
      <w:pPr>
        <w:pStyle w:val="ListParagraph"/>
        <w:spacing w:after="0" w:line="240" w:lineRule="auto"/>
        <w:ind w:left="1080"/>
        <w:rPr>
          <w:del w:id="783" w:author="Colin Peeler" w:date="2012-10-15T13:52:00Z"/>
        </w:rPr>
        <w:pPrChange w:id="784" w:author="Colin Peeler" w:date="2012-10-15T13:54:00Z">
          <w:pPr/>
        </w:pPrChange>
      </w:pPr>
    </w:p>
    <w:p w:rsidR="00DE42E3" w:rsidDel="00243571" w:rsidRDefault="00DE42E3" w:rsidP="00DF4BE7">
      <w:pPr>
        <w:pStyle w:val="ListParagraph"/>
        <w:spacing w:after="0" w:line="240" w:lineRule="auto"/>
        <w:ind w:left="1080"/>
        <w:rPr>
          <w:del w:id="785" w:author="Colin Peeler" w:date="2012-10-15T13:52:00Z"/>
        </w:rPr>
        <w:pPrChange w:id="786" w:author="Colin Peeler" w:date="2012-10-15T13:54:00Z">
          <w:pPr/>
        </w:pPrChange>
      </w:pPr>
    </w:p>
    <w:p w:rsidR="00DE42E3" w:rsidDel="00243571" w:rsidRDefault="00DE42E3" w:rsidP="00DF4BE7">
      <w:pPr>
        <w:pStyle w:val="ListParagraph"/>
        <w:spacing w:after="0" w:line="240" w:lineRule="auto"/>
        <w:ind w:left="1080"/>
        <w:rPr>
          <w:del w:id="787" w:author="Colin Peeler" w:date="2012-10-15T13:52:00Z"/>
        </w:rPr>
        <w:pPrChange w:id="788" w:author="Colin Peeler" w:date="2012-10-15T13:54:00Z">
          <w:pPr/>
        </w:pPrChange>
      </w:pPr>
    </w:p>
    <w:p w:rsidR="00DE42E3" w:rsidDel="00243571" w:rsidRDefault="00DE42E3" w:rsidP="00DF4BE7">
      <w:pPr>
        <w:pStyle w:val="ListParagraph"/>
        <w:spacing w:after="0" w:line="240" w:lineRule="auto"/>
        <w:ind w:left="1080"/>
        <w:rPr>
          <w:del w:id="789" w:author="Colin Peeler" w:date="2012-10-15T13:52:00Z"/>
        </w:rPr>
        <w:pPrChange w:id="790" w:author="Colin Peeler" w:date="2012-10-15T13:54:00Z">
          <w:pPr/>
        </w:pPrChange>
      </w:pPr>
    </w:p>
    <w:p w:rsidR="00DE42E3" w:rsidRDefault="00DE42E3" w:rsidP="00DF4BE7">
      <w:pPr>
        <w:pStyle w:val="ListParagraph"/>
        <w:spacing w:after="0" w:line="240" w:lineRule="auto"/>
        <w:ind w:left="1080"/>
        <w:pPrChange w:id="791" w:author="Colin Peeler" w:date="2012-10-15T13:54:00Z">
          <w:pPr/>
        </w:pPrChange>
      </w:pPr>
    </w:p>
    <w:sectPr w:rsidR="00DE42E3" w:rsidSect="00FA416D">
      <w:pgSz w:w="12240" w:h="15840"/>
      <w:pgMar w:top="720" w:right="720" w:bottom="720" w:left="720" w:header="720" w:footer="720" w:gutter="0"/>
      <w:cols w:space="720"/>
      <w:docGrid w:linePitch="360"/>
      <w:sectPrChange w:id="792" w:author="Colin Peeler" w:date="2012-10-15T12:52:00Z">
        <w:sectPr w:rsidR="00DE42E3" w:rsidSect="00FA416D">
          <w:pgMar w:top="1440" w:right="1440" w:bottom="1440" w:left="1440"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1" w:author="Colin Peeler" w:date="2012-10-15T14:09:00Z" w:initials="CP">
    <w:p w:rsidR="0046768F" w:rsidRPr="00CD2154" w:rsidRDefault="0046768F" w:rsidP="0046768F">
      <w:pPr>
        <w:spacing w:after="0" w:line="240" w:lineRule="auto"/>
        <w:ind w:left="720"/>
        <w:rPr>
          <w:bCs/>
        </w:rPr>
      </w:pPr>
      <w:r>
        <w:rPr>
          <w:rStyle w:val="CommentReference"/>
        </w:rPr>
        <w:annotationRef/>
      </w:r>
      <w:proofErr w:type="spellStart"/>
      <w:proofErr w:type="gramStart"/>
      <w:r w:rsidR="001C48B0">
        <w:rPr>
          <w:bCs/>
        </w:rPr>
        <w:t>can</w:t>
      </w:r>
      <w:proofErr w:type="gramEnd"/>
      <w:r w:rsidR="001C48B0">
        <w:rPr>
          <w:bCs/>
        </w:rPr>
        <w:t xml:space="preserve"> you make </w:t>
      </w:r>
      <w:proofErr w:type="spellEnd"/>
      <w:r w:rsidR="001C48B0">
        <w:rPr>
          <w:bCs/>
        </w:rPr>
        <w:t xml:space="preserve">the remaining cells </w:t>
      </w:r>
      <w:proofErr w:type="spellStart"/>
      <w:r>
        <w:rPr>
          <w:bCs/>
        </w:rPr>
        <w:t>autofill</w:t>
      </w:r>
      <w:proofErr w:type="spellEnd"/>
      <w:r>
        <w:rPr>
          <w:bCs/>
        </w:rPr>
        <w:t xml:space="preserve"> with same</w:t>
      </w:r>
      <w:r w:rsidR="001C48B0">
        <w:rPr>
          <w:bCs/>
        </w:rPr>
        <w:t xml:space="preserve"> info as its usually the same, but providing </w:t>
      </w:r>
      <w:r>
        <w:rPr>
          <w:bCs/>
        </w:rPr>
        <w:t>option of changing</w:t>
      </w:r>
      <w:r w:rsidR="001C48B0">
        <w:rPr>
          <w:bCs/>
        </w:rPr>
        <w:t xml:space="preserve"> before </w:t>
      </w:r>
      <w:proofErr w:type="spellStart"/>
      <w:r w:rsidR="001C48B0">
        <w:rPr>
          <w:bCs/>
        </w:rPr>
        <w:t>proceding</w:t>
      </w:r>
      <w:proofErr w:type="spellEnd"/>
      <w:r w:rsidR="001C48B0">
        <w:rPr>
          <w:bCs/>
        </w:rPr>
        <w:t xml:space="preserve">. </w:t>
      </w:r>
    </w:p>
    <w:p w:rsidR="0046768F" w:rsidRDefault="0046768F">
      <w:pPr>
        <w:pStyle w:val="CommentText"/>
      </w:pPr>
    </w:p>
  </w:comment>
  <w:comment w:id="135" w:author="Colin Peeler" w:date="2012-10-15T14:09:00Z" w:initials="CP">
    <w:p w:rsidR="0046768F" w:rsidRDefault="0046768F">
      <w:pPr>
        <w:pStyle w:val="CommentText"/>
      </w:pPr>
      <w:r>
        <w:rPr>
          <w:rStyle w:val="CommentReference"/>
        </w:rPr>
        <w:annotationRef/>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FF9"/>
    <w:multiLevelType w:val="hybridMultilevel"/>
    <w:tmpl w:val="607A8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F2219"/>
    <w:multiLevelType w:val="hybridMultilevel"/>
    <w:tmpl w:val="B6882ADC"/>
    <w:lvl w:ilvl="0" w:tplc="5C50CCA0">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857C76"/>
    <w:multiLevelType w:val="hybridMultilevel"/>
    <w:tmpl w:val="2FE23D36"/>
    <w:lvl w:ilvl="0" w:tplc="E5A8DAC4">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28700BB"/>
    <w:multiLevelType w:val="hybridMultilevel"/>
    <w:tmpl w:val="A19A4084"/>
    <w:lvl w:ilvl="0" w:tplc="55DE9DB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765970"/>
    <w:multiLevelType w:val="hybridMultilevel"/>
    <w:tmpl w:val="5A3E97BE"/>
    <w:lvl w:ilvl="0" w:tplc="53FEAA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2E3"/>
    <w:rsid w:val="000D79D9"/>
    <w:rsid w:val="000F37CB"/>
    <w:rsid w:val="001C48B0"/>
    <w:rsid w:val="00202090"/>
    <w:rsid w:val="00207C6B"/>
    <w:rsid w:val="00243571"/>
    <w:rsid w:val="00264C38"/>
    <w:rsid w:val="002B2A36"/>
    <w:rsid w:val="0046768F"/>
    <w:rsid w:val="004C3111"/>
    <w:rsid w:val="00504661"/>
    <w:rsid w:val="00616ACE"/>
    <w:rsid w:val="0075678A"/>
    <w:rsid w:val="008E70F3"/>
    <w:rsid w:val="00A3246E"/>
    <w:rsid w:val="00A9611B"/>
    <w:rsid w:val="00AE5905"/>
    <w:rsid w:val="00B16058"/>
    <w:rsid w:val="00C66A5B"/>
    <w:rsid w:val="00CD2154"/>
    <w:rsid w:val="00D8194E"/>
    <w:rsid w:val="00DA7C80"/>
    <w:rsid w:val="00DE42E3"/>
    <w:rsid w:val="00DF4BE7"/>
    <w:rsid w:val="00E827CD"/>
    <w:rsid w:val="00F34FD6"/>
    <w:rsid w:val="00F621C0"/>
    <w:rsid w:val="00FA4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2E3"/>
    <w:pPr>
      <w:ind w:left="720"/>
      <w:contextualSpacing/>
    </w:pPr>
  </w:style>
  <w:style w:type="paragraph" w:styleId="BalloonText">
    <w:name w:val="Balloon Text"/>
    <w:basedOn w:val="Normal"/>
    <w:link w:val="BalloonTextChar"/>
    <w:uiPriority w:val="99"/>
    <w:semiHidden/>
    <w:unhideWhenUsed/>
    <w:rsid w:val="00AE5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905"/>
    <w:rPr>
      <w:rFonts w:ascii="Tahoma" w:hAnsi="Tahoma" w:cs="Tahoma"/>
      <w:sz w:val="16"/>
      <w:szCs w:val="16"/>
    </w:rPr>
  </w:style>
  <w:style w:type="character" w:styleId="CommentReference">
    <w:name w:val="annotation reference"/>
    <w:basedOn w:val="DefaultParagraphFont"/>
    <w:uiPriority w:val="99"/>
    <w:semiHidden/>
    <w:unhideWhenUsed/>
    <w:rsid w:val="0046768F"/>
    <w:rPr>
      <w:sz w:val="16"/>
      <w:szCs w:val="16"/>
    </w:rPr>
  </w:style>
  <w:style w:type="paragraph" w:styleId="CommentText">
    <w:name w:val="annotation text"/>
    <w:basedOn w:val="Normal"/>
    <w:link w:val="CommentTextChar"/>
    <w:uiPriority w:val="99"/>
    <w:semiHidden/>
    <w:unhideWhenUsed/>
    <w:rsid w:val="0046768F"/>
    <w:pPr>
      <w:spacing w:line="240" w:lineRule="auto"/>
    </w:pPr>
    <w:rPr>
      <w:sz w:val="20"/>
      <w:szCs w:val="20"/>
    </w:rPr>
  </w:style>
  <w:style w:type="character" w:customStyle="1" w:styleId="CommentTextChar">
    <w:name w:val="Comment Text Char"/>
    <w:basedOn w:val="DefaultParagraphFont"/>
    <w:link w:val="CommentText"/>
    <w:uiPriority w:val="99"/>
    <w:semiHidden/>
    <w:rsid w:val="0046768F"/>
    <w:rPr>
      <w:sz w:val="20"/>
      <w:szCs w:val="20"/>
    </w:rPr>
  </w:style>
  <w:style w:type="paragraph" w:styleId="CommentSubject">
    <w:name w:val="annotation subject"/>
    <w:basedOn w:val="CommentText"/>
    <w:next w:val="CommentText"/>
    <w:link w:val="CommentSubjectChar"/>
    <w:uiPriority w:val="99"/>
    <w:semiHidden/>
    <w:unhideWhenUsed/>
    <w:rsid w:val="0046768F"/>
    <w:rPr>
      <w:b/>
      <w:bCs/>
    </w:rPr>
  </w:style>
  <w:style w:type="character" w:customStyle="1" w:styleId="CommentSubjectChar">
    <w:name w:val="Comment Subject Char"/>
    <w:basedOn w:val="CommentTextChar"/>
    <w:link w:val="CommentSubject"/>
    <w:uiPriority w:val="99"/>
    <w:semiHidden/>
    <w:rsid w:val="0046768F"/>
    <w:rPr>
      <w:b/>
      <w:bCs/>
      <w:sz w:val="20"/>
      <w:szCs w:val="20"/>
    </w:rPr>
  </w:style>
  <w:style w:type="paragraph" w:styleId="Revision">
    <w:name w:val="Revision"/>
    <w:hidden/>
    <w:uiPriority w:val="99"/>
    <w:semiHidden/>
    <w:rsid w:val="0046768F"/>
    <w:pPr>
      <w:spacing w:after="0" w:line="240" w:lineRule="auto"/>
    </w:pPr>
  </w:style>
  <w:style w:type="character" w:styleId="Hyperlink">
    <w:name w:val="Hyperlink"/>
    <w:basedOn w:val="DefaultParagraphFont"/>
    <w:uiPriority w:val="99"/>
    <w:unhideWhenUsed/>
    <w:rsid w:val="00E827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2E3"/>
    <w:pPr>
      <w:ind w:left="720"/>
      <w:contextualSpacing/>
    </w:pPr>
  </w:style>
  <w:style w:type="paragraph" w:styleId="BalloonText">
    <w:name w:val="Balloon Text"/>
    <w:basedOn w:val="Normal"/>
    <w:link w:val="BalloonTextChar"/>
    <w:uiPriority w:val="99"/>
    <w:semiHidden/>
    <w:unhideWhenUsed/>
    <w:rsid w:val="00AE5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5905"/>
    <w:rPr>
      <w:rFonts w:ascii="Tahoma" w:hAnsi="Tahoma" w:cs="Tahoma"/>
      <w:sz w:val="16"/>
      <w:szCs w:val="16"/>
    </w:rPr>
  </w:style>
  <w:style w:type="character" w:styleId="CommentReference">
    <w:name w:val="annotation reference"/>
    <w:basedOn w:val="DefaultParagraphFont"/>
    <w:uiPriority w:val="99"/>
    <w:semiHidden/>
    <w:unhideWhenUsed/>
    <w:rsid w:val="0046768F"/>
    <w:rPr>
      <w:sz w:val="16"/>
      <w:szCs w:val="16"/>
    </w:rPr>
  </w:style>
  <w:style w:type="paragraph" w:styleId="CommentText">
    <w:name w:val="annotation text"/>
    <w:basedOn w:val="Normal"/>
    <w:link w:val="CommentTextChar"/>
    <w:uiPriority w:val="99"/>
    <w:semiHidden/>
    <w:unhideWhenUsed/>
    <w:rsid w:val="0046768F"/>
    <w:pPr>
      <w:spacing w:line="240" w:lineRule="auto"/>
    </w:pPr>
    <w:rPr>
      <w:sz w:val="20"/>
      <w:szCs w:val="20"/>
    </w:rPr>
  </w:style>
  <w:style w:type="character" w:customStyle="1" w:styleId="CommentTextChar">
    <w:name w:val="Comment Text Char"/>
    <w:basedOn w:val="DefaultParagraphFont"/>
    <w:link w:val="CommentText"/>
    <w:uiPriority w:val="99"/>
    <w:semiHidden/>
    <w:rsid w:val="0046768F"/>
    <w:rPr>
      <w:sz w:val="20"/>
      <w:szCs w:val="20"/>
    </w:rPr>
  </w:style>
  <w:style w:type="paragraph" w:styleId="CommentSubject">
    <w:name w:val="annotation subject"/>
    <w:basedOn w:val="CommentText"/>
    <w:next w:val="CommentText"/>
    <w:link w:val="CommentSubjectChar"/>
    <w:uiPriority w:val="99"/>
    <w:semiHidden/>
    <w:unhideWhenUsed/>
    <w:rsid w:val="0046768F"/>
    <w:rPr>
      <w:b/>
      <w:bCs/>
    </w:rPr>
  </w:style>
  <w:style w:type="character" w:customStyle="1" w:styleId="CommentSubjectChar">
    <w:name w:val="Comment Subject Char"/>
    <w:basedOn w:val="CommentTextChar"/>
    <w:link w:val="CommentSubject"/>
    <w:uiPriority w:val="99"/>
    <w:semiHidden/>
    <w:rsid w:val="0046768F"/>
    <w:rPr>
      <w:b/>
      <w:bCs/>
      <w:sz w:val="20"/>
      <w:szCs w:val="20"/>
    </w:rPr>
  </w:style>
  <w:style w:type="paragraph" w:styleId="Revision">
    <w:name w:val="Revision"/>
    <w:hidden/>
    <w:uiPriority w:val="99"/>
    <w:semiHidden/>
    <w:rsid w:val="0046768F"/>
    <w:pPr>
      <w:spacing w:after="0" w:line="240" w:lineRule="auto"/>
    </w:pPr>
  </w:style>
  <w:style w:type="character" w:styleId="Hyperlink">
    <w:name w:val="Hyperlink"/>
    <w:basedOn w:val="DefaultParagraphFont"/>
    <w:uiPriority w:val="99"/>
    <w:unhideWhenUsed/>
    <w:rsid w:val="00E827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2032</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Peeler</dc:creator>
  <cp:lastModifiedBy>Colin Peeler</cp:lastModifiedBy>
  <cp:revision>2</cp:revision>
  <dcterms:created xsi:type="dcterms:W3CDTF">2012-10-15T19:09:00Z</dcterms:created>
  <dcterms:modified xsi:type="dcterms:W3CDTF">2012-10-15T19:09:00Z</dcterms:modified>
</cp:coreProperties>
</file>